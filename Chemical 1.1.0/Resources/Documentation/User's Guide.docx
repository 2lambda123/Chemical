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BB8" w:rsidRPr="00404767" w:rsidRDefault="007E0D4D" w:rsidP="00113BB8">
      <w:pPr>
        <w:pStyle w:val="Nzev"/>
      </w:pPr>
      <w:r w:rsidRPr="00240CAF">
        <w:t xml:space="preserve">Free </w:t>
      </w:r>
      <w:proofErr w:type="spellStart"/>
      <w:r w:rsidRPr="00240CAF">
        <w:t>Modelica</w:t>
      </w:r>
      <w:proofErr w:type="spellEnd"/>
      <w:r w:rsidRPr="00240CAF">
        <w:t xml:space="preserve"> Library for Electrochemical Processes</w:t>
      </w:r>
    </w:p>
    <w:p w:rsidR="00113BB8" w:rsidRPr="00404767" w:rsidRDefault="00113BB8" w:rsidP="00404767">
      <w:pPr>
        <w:pStyle w:val="Podtitul"/>
        <w:jc w:val="center"/>
      </w:pPr>
      <w:r>
        <w:t>Chemical 1.1.0</w:t>
      </w:r>
    </w:p>
    <w:p w:rsidR="00744E0D" w:rsidRPr="00240CAF" w:rsidRDefault="009B6909" w:rsidP="00744E0D">
      <w:pPr>
        <w:pStyle w:val="Authors"/>
      </w:pPr>
      <w:proofErr w:type="spellStart"/>
      <w:r w:rsidRPr="00240CAF">
        <w:t>Marek</w:t>
      </w:r>
      <w:proofErr w:type="spellEnd"/>
      <w:r w:rsidRPr="00240CAF">
        <w:t xml:space="preserve"> Mateják</w:t>
      </w:r>
      <w:r w:rsidRPr="00240CAF">
        <w:rPr>
          <w:vertAlign w:val="superscript"/>
        </w:rPr>
        <w:t>1</w:t>
      </w:r>
      <w:r w:rsidRPr="00240CAF">
        <w:t>, Martin Tribula</w:t>
      </w:r>
      <w:r w:rsidRPr="00240CAF">
        <w:rPr>
          <w:vertAlign w:val="superscript"/>
        </w:rPr>
        <w:t>1</w:t>
      </w:r>
      <w:r w:rsidRPr="00240CAF">
        <w:t xml:space="preserve">, </w:t>
      </w:r>
      <w:proofErr w:type="spellStart"/>
      <w:r w:rsidRPr="00240CAF">
        <w:t>Filip</w:t>
      </w:r>
      <w:proofErr w:type="spellEnd"/>
      <w:r w:rsidRPr="00240CAF">
        <w:t xml:space="preserve"> Ježek</w:t>
      </w:r>
      <w:r w:rsidRPr="00240CAF">
        <w:rPr>
          <w:vertAlign w:val="superscript"/>
        </w:rPr>
        <w:t>2</w:t>
      </w:r>
      <w:r w:rsidR="00E57E6A" w:rsidRPr="00240CAF">
        <w:t xml:space="preserve">, </w:t>
      </w:r>
      <w:proofErr w:type="spellStart"/>
      <w:r w:rsidR="00E57E6A" w:rsidRPr="00240CAF">
        <w:t>Jiří</w:t>
      </w:r>
      <w:proofErr w:type="spellEnd"/>
      <w:r w:rsidR="00E57E6A" w:rsidRPr="00240CAF">
        <w:t xml:space="preserve"> Kofránek</w:t>
      </w:r>
      <w:r w:rsidR="00E57E6A" w:rsidRPr="00240CAF">
        <w:rPr>
          <w:vertAlign w:val="superscript"/>
        </w:rPr>
        <w:t>1</w:t>
      </w:r>
      <w:proofErr w:type="gramStart"/>
      <w:r w:rsidR="00E57E6A" w:rsidRPr="00240CAF">
        <w:rPr>
          <w:vertAlign w:val="superscript"/>
        </w:rPr>
        <w:t>,2</w:t>
      </w:r>
      <w:proofErr w:type="gramEnd"/>
    </w:p>
    <w:p w:rsidR="00000FA3" w:rsidRPr="00240CAF" w:rsidRDefault="00744E0D" w:rsidP="00744E0D">
      <w:pPr>
        <w:pStyle w:val="Affliation"/>
      </w:pPr>
      <w:r w:rsidRPr="00240CAF">
        <w:rPr>
          <w:vertAlign w:val="superscript"/>
        </w:rPr>
        <w:t>1</w:t>
      </w:r>
      <w:r w:rsidR="00000FA3" w:rsidRPr="00240CAF">
        <w:t>Institute of Pathological Physiology, 1st Faculty of Medicine</w:t>
      </w:r>
      <w:r w:rsidR="00DD1C0F" w:rsidRPr="00240CAF">
        <w:t>,</w:t>
      </w:r>
      <w:r w:rsidR="00000FA3" w:rsidRPr="00240CAF">
        <w:t xml:space="preserve"> Charles</w:t>
      </w:r>
      <w:r w:rsidR="00DD1C0F" w:rsidRPr="00240CAF">
        <w:t xml:space="preserve"> University</w:t>
      </w:r>
      <w:r w:rsidR="00000FA3" w:rsidRPr="00240CAF">
        <w:t xml:space="preserve"> in Prague</w:t>
      </w:r>
    </w:p>
    <w:p w:rsidR="00000FA3" w:rsidRPr="00240CAF" w:rsidRDefault="00744E0D" w:rsidP="00744E0D">
      <w:pPr>
        <w:pStyle w:val="Affliation"/>
      </w:pPr>
      <w:r w:rsidRPr="00240CAF">
        <w:t xml:space="preserve"> </w:t>
      </w:r>
      <w:r w:rsidR="00000FA3" w:rsidRPr="00240CAF">
        <w:t xml:space="preserve">U </w:t>
      </w:r>
      <w:proofErr w:type="spellStart"/>
      <w:r w:rsidR="00000FA3" w:rsidRPr="00240CAF">
        <w:t>Nemocnice</w:t>
      </w:r>
      <w:proofErr w:type="spellEnd"/>
      <w:r w:rsidR="00000FA3" w:rsidRPr="00240CAF">
        <w:t xml:space="preserve"> 5, Prague 2, 128 53, Czech Republic</w:t>
      </w:r>
    </w:p>
    <w:p w:rsidR="00000FA3" w:rsidRPr="00240CAF" w:rsidRDefault="00000FA3" w:rsidP="00000FA3">
      <w:pPr>
        <w:pStyle w:val="Affliation"/>
      </w:pPr>
      <w:r w:rsidRPr="00240CAF">
        <w:rPr>
          <w:vertAlign w:val="superscript"/>
        </w:rPr>
        <w:t>2</w:t>
      </w:r>
      <w:r w:rsidRPr="00240CAF">
        <w:t xml:space="preserve">Department of Cybernetics, Faculty of Electrical Engineering, Czech Technical University in Prague, </w:t>
      </w:r>
    </w:p>
    <w:p w:rsidR="00000FA3" w:rsidRPr="00240CAF" w:rsidRDefault="00000FA3" w:rsidP="00000FA3">
      <w:pPr>
        <w:pStyle w:val="Affliation"/>
      </w:pPr>
      <w:proofErr w:type="spellStart"/>
      <w:r w:rsidRPr="00240CAF">
        <w:t>Technicka</w:t>
      </w:r>
      <w:proofErr w:type="spellEnd"/>
      <w:r w:rsidRPr="00240CAF">
        <w:t xml:space="preserve"> 2, Prague 6</w:t>
      </w:r>
    </w:p>
    <w:p w:rsidR="00000FA3" w:rsidRPr="00240CAF" w:rsidRDefault="00000FA3" w:rsidP="00000FA3">
      <w:pPr>
        <w:pStyle w:val="Affliation"/>
      </w:pPr>
    </w:p>
    <w:p w:rsidR="00744E0D" w:rsidRPr="00240CAF" w:rsidRDefault="00000FA3" w:rsidP="00744E0D">
      <w:pPr>
        <w:pStyle w:val="Affliation"/>
      </w:pPr>
      <w:r w:rsidRPr="00240CAF">
        <w:rPr>
          <w:rStyle w:val="AffliationEmailChar"/>
        </w:rPr>
        <w:t>marek</w:t>
      </w:r>
      <w:r w:rsidR="00744E0D" w:rsidRPr="00240CAF">
        <w:rPr>
          <w:rStyle w:val="AffliationEmailChar"/>
        </w:rPr>
        <w:t>@</w:t>
      </w:r>
      <w:r w:rsidRPr="00240CAF">
        <w:rPr>
          <w:rStyle w:val="AffliationEmailChar"/>
        </w:rPr>
        <w:t>matfyz.cz</w:t>
      </w:r>
    </w:p>
    <w:p w:rsidR="006C52C4" w:rsidRPr="00240CAF" w:rsidRDefault="006C52C4" w:rsidP="00744E0D">
      <w:pPr>
        <w:pStyle w:val="Affliation"/>
      </w:pPr>
    </w:p>
    <w:p w:rsidR="00744E0D" w:rsidRPr="00240CAF" w:rsidRDefault="00744E0D" w:rsidP="00744E0D">
      <w:pPr>
        <w:pStyle w:val="Affliation"/>
      </w:pPr>
    </w:p>
    <w:p w:rsidR="00744E0D" w:rsidRPr="00240CAF" w:rsidRDefault="00744E0D" w:rsidP="00744E0D">
      <w:pPr>
        <w:pStyle w:val="Affliation"/>
      </w:pPr>
    </w:p>
    <w:p w:rsidR="00744E0D" w:rsidRPr="00240CAF" w:rsidRDefault="00744E0D" w:rsidP="00744E0D">
      <w:pPr>
        <w:pStyle w:val="Affliation"/>
        <w:sectPr w:rsidR="00744E0D" w:rsidRPr="00240CAF" w:rsidSect="00744E0D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:rsidR="006C52C4" w:rsidRPr="00240CAF" w:rsidRDefault="006C52C4" w:rsidP="006C52C4">
      <w:pPr>
        <w:pStyle w:val="AbstractHeading"/>
      </w:pPr>
      <w:r w:rsidRPr="00240CAF">
        <w:lastRenderedPageBreak/>
        <w:t>Abstract</w:t>
      </w:r>
    </w:p>
    <w:p w:rsidR="008261F8" w:rsidRPr="00240CAF" w:rsidRDefault="00F95A94" w:rsidP="0044446B">
      <w:pPr>
        <w:pStyle w:val="Body"/>
      </w:pPr>
      <w:r w:rsidRPr="00240CAF">
        <w:t xml:space="preserve">A new, </w:t>
      </w:r>
      <w:r w:rsidR="00FC49AE" w:rsidRPr="00240CAF">
        <w:t xml:space="preserve">free </w:t>
      </w:r>
      <w:proofErr w:type="spellStart"/>
      <w:r w:rsidR="00FC49AE" w:rsidRPr="00240CAF">
        <w:t>Modelica</w:t>
      </w:r>
      <w:proofErr w:type="spellEnd"/>
      <w:r w:rsidR="009B6909" w:rsidRPr="00240CAF">
        <w:t xml:space="preserve"> library for </w:t>
      </w:r>
      <w:r w:rsidR="0044446B" w:rsidRPr="00240CAF">
        <w:t>electro</w:t>
      </w:r>
      <w:r w:rsidR="009B6909" w:rsidRPr="00240CAF">
        <w:t xml:space="preserve">chemical </w:t>
      </w:r>
      <w:r w:rsidR="0044446B" w:rsidRPr="00240CAF">
        <w:t>processes</w:t>
      </w:r>
      <w:r w:rsidR="009B6909" w:rsidRPr="00240CAF">
        <w:t xml:space="preserve"> </w:t>
      </w:r>
      <w:r w:rsidRPr="00240CAF">
        <w:t xml:space="preserve">has been </w:t>
      </w:r>
      <w:r w:rsidR="009B6909" w:rsidRPr="00240CAF">
        <w:t>released. It is based on equilibrating the electrochemical potentials of the substances</w:t>
      </w:r>
      <w:r w:rsidR="005E664C" w:rsidRPr="00240CAF">
        <w:t xml:space="preserve"> involved,</w:t>
      </w:r>
      <w:r w:rsidR="009B6909" w:rsidRPr="00240CAF">
        <w:t xml:space="preserve"> following the modern </w:t>
      </w:r>
      <w:r w:rsidR="005E664C" w:rsidRPr="00240CAF">
        <w:t xml:space="preserve">theories </w:t>
      </w:r>
      <w:r w:rsidR="009B6909" w:rsidRPr="00240CAF">
        <w:t xml:space="preserve">of physical chemistry. </w:t>
      </w:r>
      <w:r w:rsidR="00C55CCA" w:rsidRPr="00240CAF">
        <w:t>It describes t</w:t>
      </w:r>
      <w:r w:rsidR="009B6909" w:rsidRPr="00240CAF">
        <w:t>he</w:t>
      </w:r>
      <w:r w:rsidR="00C55CCA" w:rsidRPr="00240CAF">
        <w:t xml:space="preserve"> chemical equilibration of</w:t>
      </w:r>
      <w:r w:rsidR="009B6909" w:rsidRPr="00240CAF">
        <w:t xml:space="preserve"> </w:t>
      </w:r>
      <w:r w:rsidR="00C55CCA" w:rsidRPr="00240CAF">
        <w:t>homogen</w:t>
      </w:r>
      <w:r w:rsidR="00307EFA" w:rsidRPr="00240CAF">
        <w:t>e</w:t>
      </w:r>
      <w:r w:rsidR="00C55CCA" w:rsidRPr="00240CAF">
        <w:t xml:space="preserve">ous </w:t>
      </w:r>
      <w:r w:rsidR="009B6909" w:rsidRPr="00240CAF">
        <w:t>chemical solution</w:t>
      </w:r>
      <w:r w:rsidR="00C55CCA" w:rsidRPr="00240CAF">
        <w:t>s</w:t>
      </w:r>
      <w:r w:rsidR="009B6909" w:rsidRPr="00240CAF">
        <w:t xml:space="preserve"> </w:t>
      </w:r>
      <w:r w:rsidR="00C55CCA" w:rsidRPr="00240CAF">
        <w:t>with</w:t>
      </w:r>
      <w:r w:rsidR="009B6909" w:rsidRPr="00240CAF">
        <w:t xml:space="preserve"> full</w:t>
      </w:r>
      <w:r w:rsidR="00307EFA" w:rsidRPr="00240CAF">
        <w:t>y</w:t>
      </w:r>
      <w:r w:rsidR="009B6909" w:rsidRPr="00240CAF">
        <w:t xml:space="preserve"> thermodynamic state</w:t>
      </w:r>
      <w:r w:rsidR="00307EFA" w:rsidRPr="00240CAF">
        <w:t>s,</w:t>
      </w:r>
      <w:r w:rsidR="009B6909" w:rsidRPr="00240CAF">
        <w:t xml:space="preserve"> </w:t>
      </w:r>
      <w:r w:rsidR="00C55CCA" w:rsidRPr="00240CAF">
        <w:t>supported through</w:t>
      </w:r>
      <w:r w:rsidR="009B6909" w:rsidRPr="00240CAF">
        <w:t xml:space="preserve"> thermal, mechanical and electrical components of </w:t>
      </w:r>
      <w:proofErr w:type="spellStart"/>
      <w:r w:rsidR="009B6909" w:rsidRPr="00240CAF">
        <w:t>Modelica</w:t>
      </w:r>
      <w:proofErr w:type="spellEnd"/>
      <w:r w:rsidR="009B6909" w:rsidRPr="00240CAF">
        <w:t xml:space="preserve"> Standard Library 3.2.1. </w:t>
      </w:r>
      <w:r w:rsidR="00D368D6" w:rsidRPr="00240CAF">
        <w:t>Even t</w:t>
      </w:r>
      <w:r w:rsidR="0044446B" w:rsidRPr="00240CAF">
        <w:t>he</w:t>
      </w:r>
      <w:r w:rsidR="009B6909" w:rsidRPr="00240CAF">
        <w:t xml:space="preserve"> </w:t>
      </w:r>
      <w:r w:rsidR="0044446B" w:rsidRPr="00240CAF">
        <w:t xml:space="preserve">complex processes can be composed from </w:t>
      </w:r>
      <w:r w:rsidR="00307EFA" w:rsidRPr="00240CAF">
        <w:t xml:space="preserve">only </w:t>
      </w:r>
      <w:r w:rsidR="0044446B" w:rsidRPr="00240CAF">
        <w:t>a few</w:t>
      </w:r>
      <w:r w:rsidR="009B6909" w:rsidRPr="00240CAF">
        <w:t xml:space="preserve"> base components</w:t>
      </w:r>
      <w:r w:rsidR="00307EFA" w:rsidRPr="00240CAF">
        <w:t>,</w:t>
      </w:r>
      <w:r w:rsidR="009B6909" w:rsidRPr="00240CAF">
        <w:t xml:space="preserve"> such as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solution,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substance or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reaction. Behind these components are fundamental laws of thermodynamics and physical chemistry. </w:t>
      </w:r>
      <w:r w:rsidR="00D07DEB" w:rsidRPr="00240CAF">
        <w:t>The library</w:t>
      </w:r>
      <w:r w:rsidR="0044446B" w:rsidRPr="00240CAF">
        <w:t xml:space="preserve"> was designed to be very intuitive and easy to use.</w:t>
      </w:r>
      <w:r w:rsidR="00C55CCA" w:rsidRPr="00240CAF">
        <w:t xml:space="preserve"> This paper </w:t>
      </w:r>
      <w:r w:rsidR="00C67408" w:rsidRPr="00240CAF">
        <w:t>show</w:t>
      </w:r>
      <w:r w:rsidR="004140F1" w:rsidRPr="00240CAF">
        <w:t>s</w:t>
      </w:r>
      <w:r w:rsidR="00C67408" w:rsidRPr="00240CAF">
        <w:t xml:space="preserve"> how </w:t>
      </w:r>
      <w:r w:rsidR="00EA51B6" w:rsidRPr="00404767">
        <w:t xml:space="preserve">the library can be used </w:t>
      </w:r>
      <w:r w:rsidR="00C67408" w:rsidRPr="00240CAF">
        <w:t>to implement the</w:t>
      </w:r>
      <w:r w:rsidR="00C55CCA" w:rsidRPr="00240CAF">
        <w:t xml:space="preserve"> three examples</w:t>
      </w:r>
      <w:r w:rsidR="004140F1" w:rsidRPr="00240CAF">
        <w:t xml:space="preserve"> of a </w:t>
      </w:r>
      <w:r w:rsidR="00C55CCA" w:rsidRPr="00240CAF">
        <w:t xml:space="preserve">lead-acid battery, </w:t>
      </w:r>
      <w:r w:rsidR="004140F1" w:rsidRPr="00240CAF">
        <w:t xml:space="preserve">a </w:t>
      </w:r>
      <w:r w:rsidR="000C7A39" w:rsidRPr="00240CAF">
        <w:t>hydrogen-burning</w:t>
      </w:r>
      <w:r w:rsidR="00C55CCA" w:rsidRPr="00240CAF">
        <w:t xml:space="preserve"> engine and the chloride shift of human red </w:t>
      </w:r>
      <w:r w:rsidR="004140F1" w:rsidRPr="00240CAF">
        <w:t xml:space="preserve">blood </w:t>
      </w:r>
      <w:r w:rsidR="00C55CCA" w:rsidRPr="00240CAF">
        <w:t>cells.</w:t>
      </w:r>
    </w:p>
    <w:p w:rsidR="008261F8" w:rsidRPr="00240CAF" w:rsidRDefault="00480A40" w:rsidP="00AE77A8">
      <w:pPr>
        <w:pStyle w:val="StyleKeywordsheadingBold"/>
      </w:pPr>
      <w:r w:rsidRPr="00240CAF">
        <w:t>Keywords</w:t>
      </w:r>
      <w:r w:rsidR="00AE77A8" w:rsidRPr="00240CAF">
        <w:t>:</w:t>
      </w:r>
      <w:r w:rsidRPr="00240CAF">
        <w:t xml:space="preserve">    </w:t>
      </w:r>
      <w:proofErr w:type="spellStart"/>
      <w:r w:rsidR="00F5658F" w:rsidRPr="00240CAF">
        <w:t>Modelica</w:t>
      </w:r>
      <w:proofErr w:type="spellEnd"/>
      <w:r w:rsidR="00F5658F" w:rsidRPr="00240CAF">
        <w:t xml:space="preserve"> library, physical c</w:t>
      </w:r>
      <w:r w:rsidR="009C0DCA" w:rsidRPr="00240CAF">
        <w:t>hemistry</w:t>
      </w:r>
      <w:r w:rsidR="00F5658F" w:rsidRPr="00240CAF">
        <w:t xml:space="preserve">, thermodynamics </w:t>
      </w:r>
      <w:proofErr w:type="spellStart"/>
      <w:r w:rsidR="00F5658F" w:rsidRPr="00240CAF">
        <w:t>equilibria</w:t>
      </w:r>
      <w:proofErr w:type="spellEnd"/>
      <w:r w:rsidR="009C0DCA" w:rsidRPr="00240CAF">
        <w:t xml:space="preserve">, electrochemical potential, electrochemical cell, internal energy, </w:t>
      </w:r>
      <w:proofErr w:type="spellStart"/>
      <w:r w:rsidR="009C0DCA" w:rsidRPr="00240CAF">
        <w:t>semipermeable</w:t>
      </w:r>
      <w:proofErr w:type="spellEnd"/>
      <w:r w:rsidR="009C0DCA" w:rsidRPr="00240CAF">
        <w:t xml:space="preserve"> membrane</w:t>
      </w:r>
    </w:p>
    <w:p w:rsidR="008261F8" w:rsidRPr="00240CAF" w:rsidRDefault="00031D48" w:rsidP="009F3467">
      <w:pPr>
        <w:pStyle w:val="Nadpis1"/>
      </w:pPr>
      <w:r w:rsidRPr="00240CAF">
        <w:t>Introduction</w:t>
      </w:r>
    </w:p>
    <w:p w:rsidR="009B6909" w:rsidRPr="00240CAF" w:rsidRDefault="009B6909" w:rsidP="009B6909">
      <w:pPr>
        <w:pStyle w:val="Body"/>
      </w:pPr>
      <w:r w:rsidRPr="00240CAF">
        <w:t xml:space="preserve">The </w:t>
      </w:r>
      <w:r w:rsidR="00E701EA" w:rsidRPr="00240CAF">
        <w:t xml:space="preserve">content for the chemical </w:t>
      </w:r>
      <w:r w:rsidRPr="00240CAF">
        <w:t>library comes from</w:t>
      </w:r>
      <w:r w:rsidR="00E701EA" w:rsidRPr="00240CAF">
        <w:t xml:space="preserve"> </w:t>
      </w:r>
      <w:proofErr w:type="spellStart"/>
      <w:r w:rsidR="00E701EA" w:rsidRPr="00240CAF">
        <w:t>Physiolibrary</w:t>
      </w:r>
      <w:proofErr w:type="spellEnd"/>
      <w:r w:rsidR="00E701EA" w:rsidRPr="00240CAF">
        <w:t>, a</w:t>
      </w:r>
      <w:r w:rsidRPr="00240CAF">
        <w:t xml:space="preserve"> library for physiological calculations </w:t>
      </w:r>
      <w:r w:rsidR="007F675F" w:rsidRPr="00240CAF">
        <w:fldChar w:fldCharType="begin"/>
      </w:r>
      <w:r w:rsidR="007E0D4D" w:rsidRPr="00240CAF">
        <w:instrText xml:space="preserve"> ADDIN EN.CITE &lt;EndNote&gt;&lt;Cite&gt;&lt;Author&gt;Mateják&lt;/Author&gt;&lt;Year&gt;2014&lt;/Year&gt;&lt;RecNum&gt;25&lt;/RecNum&gt;&lt;DisplayText&gt;(Mateják, 2014; Mateják, et al., 2014)&lt;/DisplayText&gt;&lt;record&gt;&lt;rec-number&gt;25&lt;/rec-number&gt;&lt;foreign-keys&gt;&lt;key app="EN" db-id="tpeafdapvptwfrexa5e502py0tzdtxtzvwwx" timestamp="1421604372"&gt;25&lt;/key&gt;&lt;/foreign-keys&gt;&lt;ref-type name="Journal Article"&gt;17&lt;/ref-type&gt;&lt;contributors&gt;&lt;authors&gt;&lt;author&gt;Mateják, Marek&lt;/author&gt;&lt;/authors&gt;&lt;/contributors&gt;&lt;titles&gt;&lt;title&gt;Physiology in Modelica&lt;/title&gt;&lt;secondary-title&gt;MEFANET Journal&lt;/secondary-title&gt;&lt;/titles&gt;&lt;periodical&gt;&lt;full-title&gt;MEFANET Journal&lt;/full-title&gt;&lt;/periodical&gt;&lt;pages&gt;10-14&lt;/pages&gt;&lt;volume&gt;2&lt;/volume&gt;&lt;number&gt;1&lt;/number&gt;&lt;dates&gt;&lt;year&gt;2014&lt;/year&gt;&lt;/dates&gt;&lt;isbn&gt;1805-9171&lt;/isbn&gt;&lt;urls&gt;&lt;/urls&gt;&lt;/record&gt;&lt;/Cite&gt;&lt;Cite&gt;&lt;Author&gt;Mateják&lt;/Author&gt;&lt;Year&gt;2014&lt;/Year&gt;&lt;RecNum&gt;21&lt;/RecNum&gt;&lt;record&gt;&lt;rec-number&gt;21&lt;/rec-number&gt;&lt;foreign-keys&gt;&lt;key app="EN" db-id="tpeafdapvptwfrexa5e502py0tzdtxtzvwwx" timestamp="1421604074"&gt;21&lt;/key&gt;&lt;/foreign-keys&gt;&lt;ref-type name="Conference Paper"&gt;47&lt;/ref-type&gt;&lt;contributors&gt;&lt;authors&gt;&lt;author&gt;Marek Mateják&lt;/author&gt;&lt;author&gt;Tomáš Kulhánek&lt;/author&gt;&lt;author&gt;Jan Šilar&lt;/author&gt;&lt;author&gt;Pavol Privitzer&lt;/author&gt;&lt;author&gt;Filip Ježek&lt;/author&gt;&lt;author&gt;&lt;style face="normal" font="default" size="100%"&gt;Ji&lt;/style&gt;&lt;style face="normal" font="default" charset="238" size="100%"&gt;ří Kofránek&lt;/style&gt;&lt;/author&gt;&lt;/authors&gt;&lt;/contributors&gt;&lt;titles&gt;&lt;title&gt;Physiolibrary - Modelica library for Physiology&lt;/title&gt;&lt;secondary-title&gt;10th International Modelica Conference&lt;/secondary-title&gt;&lt;/titles&gt;&lt;dates&gt;&lt;year&gt;&lt;style face="normal" font="default" charset="238" size="100%"&gt;2014&lt;/style&gt;&lt;/year&gt;&lt;pub-dates&gt;&lt;date&gt;&lt;style face="normal" font="default" charset="238" size="100%"&gt;March 10-12&lt;/style&gt;&lt;/date&gt;&lt;/pub-dates&gt;&lt;/dates&gt;&lt;pub-location&gt;&lt;style face="normal" font="default" charset="238" size="100%"&gt;Lund, Sweden&lt;/style&gt;&lt;/pub-location&gt;&lt;urls&gt;&lt;related-urls&gt;&lt;url&gt;&lt;style face="normal" font="default" charset="238" size="100%"&gt;www.modelica.org&lt;/style&gt;&lt;/url&gt;&lt;/related-urls&gt;&lt;/urls&gt;&lt;/record&gt;&lt;/Cite&gt;&lt;/EndNote&gt;</w:instrText>
      </w:r>
      <w:r w:rsidR="007F675F" w:rsidRPr="00240CAF">
        <w:fldChar w:fldCharType="separate"/>
      </w:r>
      <w:r w:rsidR="007E0D4D" w:rsidRPr="00240CAF">
        <w:t>(Mateják, 2014; Mateják, et al., 2014)</w:t>
      </w:r>
      <w:r w:rsidR="007F675F" w:rsidRPr="00240CAF">
        <w:fldChar w:fldCharType="end"/>
      </w:r>
      <w:r w:rsidRPr="00240CAF">
        <w:t xml:space="preserve">. We used </w:t>
      </w:r>
      <w:proofErr w:type="spellStart"/>
      <w:r w:rsidRPr="00240CAF">
        <w:t>Physiolibrary</w:t>
      </w:r>
      <w:proofErr w:type="spellEnd"/>
      <w:r w:rsidRPr="00240CAF">
        <w:t xml:space="preserve"> to implement the </w:t>
      </w:r>
      <w:r w:rsidR="003F29A8" w:rsidRPr="00240CAF">
        <w:t xml:space="preserve">most extensive </w:t>
      </w:r>
      <w:r w:rsidRPr="00240CAF">
        <w:t xml:space="preserve">model of human physiology </w:t>
      </w:r>
      <w:r w:rsidR="003F29A8" w:rsidRPr="00240CAF">
        <w:t xml:space="preserve">in </w:t>
      </w:r>
      <w:r w:rsidRPr="00240CAF">
        <w:t>2010</w:t>
      </w:r>
      <w:r w:rsidR="003F29A8" w:rsidRPr="00240CAF">
        <w:t>:</w:t>
      </w:r>
      <w:r w:rsidRPr="00240CAF">
        <w:t xml:space="preserve"> </w:t>
      </w:r>
      <w:proofErr w:type="spellStart"/>
      <w:r w:rsidRPr="00240CAF">
        <w:t>HumMod</w:t>
      </w:r>
      <w:proofErr w:type="spellEnd"/>
      <w:r w:rsidR="00911FAB" w:rsidRPr="00240CAF">
        <w:t xml:space="preserve"> </w:t>
      </w:r>
      <w:r w:rsidR="007F675F" w:rsidRPr="00240CAF">
        <w:fldChar w:fldCharType="begin">
          <w:fldData xml:space="preserve">PEVuZE5vdGU+PENpdGU+PEF1dGhvcj5IZXN0ZXI8L0F1dGhvcj48WWVhcj4yMDExPC9ZZWFyPjxS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</w:fldData>
        </w:fldChar>
      </w:r>
      <w:r w:rsidR="007E0D4D" w:rsidRPr="00240CAF">
        <w:instrText xml:space="preserve"> ADDIN EN.CITE </w:instrText>
      </w:r>
      <w:r w:rsidR="007F675F" w:rsidRPr="00240CAF">
        <w:fldChar w:fldCharType="begin">
          <w:fldData xml:space="preserve">PEVuZE5vdGU+PENpdGU+PEF1dGhvcj5IZXN0ZXI8L0F1dGhvcj48WWVhcj4yMDExPC9ZZWFyPjxS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</w:fldData>
        </w:fldChar>
      </w:r>
      <w:r w:rsidR="007E0D4D" w:rsidRPr="00240CAF">
        <w:instrText xml:space="preserve"> ADDIN EN.CITE.DATA </w:instrText>
      </w:r>
      <w:r w:rsidR="007F675F" w:rsidRPr="00240CAF">
        <w:fldChar w:fldCharType="end"/>
      </w:r>
      <w:r w:rsidR="007F675F" w:rsidRPr="00240CAF">
        <w:fldChar w:fldCharType="separate"/>
      </w:r>
      <w:r w:rsidR="007E0D4D" w:rsidRPr="00240CAF">
        <w:t>(Hester, et al., 2011; Kofránek, et al., 2011; Mateják and Kofránek, 2011)</w:t>
      </w:r>
      <w:r w:rsidR="007F675F" w:rsidRPr="00240CAF">
        <w:fldChar w:fldCharType="end"/>
      </w:r>
      <w:r w:rsidRPr="00240CAF">
        <w:t xml:space="preserve">. </w:t>
      </w:r>
      <w:r w:rsidR="00817ACB" w:rsidRPr="00240CAF">
        <w:t>We named</w:t>
      </w:r>
      <w:r w:rsidRPr="00240CAF">
        <w:t xml:space="preserve"> </w:t>
      </w:r>
      <w:r w:rsidR="00113BB8">
        <w:t xml:space="preserve">our extended </w:t>
      </w:r>
      <w:r w:rsidRPr="00240CAF">
        <w:t xml:space="preserve">model </w:t>
      </w:r>
      <w:proofErr w:type="spellStart"/>
      <w:r w:rsidRPr="00240CAF">
        <w:t>Physiomodel</w:t>
      </w:r>
      <w:proofErr w:type="spellEnd"/>
      <w:r w:rsidR="00817ACB" w:rsidRPr="00240CAF">
        <w:t>,</w:t>
      </w:r>
      <w:r w:rsidRPr="00240CAF">
        <w:t xml:space="preserve"> and we </w:t>
      </w:r>
      <w:r w:rsidR="00817ACB" w:rsidRPr="00240CAF">
        <w:t xml:space="preserve">have continued to </w:t>
      </w:r>
      <w:r w:rsidRPr="00240CAF">
        <w:t xml:space="preserve">extend it </w:t>
      </w:r>
      <w:r w:rsidR="00817ACB" w:rsidRPr="00240CAF">
        <w:t xml:space="preserve">at </w:t>
      </w:r>
      <w:r w:rsidRPr="00240CAF">
        <w:t>more detailed microscopic and chemical levels</w:t>
      </w:r>
      <w:r w:rsidR="00911FAB" w:rsidRPr="00240CAF">
        <w:t xml:space="preserve">. </w:t>
      </w:r>
      <w:r w:rsidRPr="00240CAF">
        <w:t>The macroscopic processes and regulations of human physiology are already validated by experiments on animals and human</w:t>
      </w:r>
      <w:r w:rsidR="00EE28DF" w:rsidRPr="00240CAF">
        <w:t>s</w:t>
      </w:r>
      <w:r w:rsidR="00911FAB" w:rsidRPr="00240CAF">
        <w:t xml:space="preserve"> </w:t>
      </w:r>
      <w:r w:rsidR="007F675F" w:rsidRPr="00240CAF">
        <w:fldChar w:fldCharType="begin"/>
      </w:r>
      <w:r w:rsidR="005F4A8E" w:rsidRPr="00240CAF">
        <w:instrText xml:space="preserve"> ADDIN EN.CITE &lt;EndNote&gt;&lt;Cite&gt;&lt;Author&gt;Kulhánek&lt;/Author&gt;&lt;Year&gt;2010&lt;/Year&gt;&lt;RecNum&gt;25&lt;/RecNum&gt;&lt;DisplayText&gt;(Kulhánek, et al., 2010)&lt;/DisplayText&gt;&lt;record&gt;&lt;rec-number&gt;25&lt;/rec-number&gt;&lt;foreign-keys&gt;&lt;key app="EN" db-id="d0dwe9waf0pe0uepr2avvaz0x2f5sx9rw00x" timestamp="1386083493"&gt;25&lt;/key&gt;&lt;/foreign-keys&gt;&lt;ref-type name="Conference Proceedings"&gt;10&lt;/ref-type&gt;&lt;contributors&gt;&lt;authors&gt;&lt;author&gt;Kulhánek, Tomáš&lt;/author&gt;&lt;author&gt;Šilar, Jan&lt;/author&gt;&lt;author&gt;Mateják, Marek&lt;/author&gt;&lt;author&gt;Privitzer, Pavol&lt;/author&gt;&lt;author&gt;Kofránek, Jiří&lt;/author&gt;&lt;author&gt;Tribula, Martin&lt;/author&gt;&lt;/authors&gt;&lt;/contributors&gt;&lt;titles&gt;&lt;title&gt;Distributed computation and parameter estimation in identification of physiological systems&lt;/title&gt;&lt;secondary-title&gt;VPH conference&lt;/secondary-title&gt;&lt;/titles&gt;&lt;dates&gt;&lt;year&gt;2010&lt;/year&gt;&lt;/dates&gt;&lt;urls&gt;&lt;/urls&gt;&lt;/record&gt;&lt;/Cite&gt;&lt;/EndNote&gt;</w:instrText>
      </w:r>
      <w:r w:rsidR="007F675F" w:rsidRPr="00240CAF">
        <w:fldChar w:fldCharType="separate"/>
      </w:r>
      <w:r w:rsidR="005F4A8E" w:rsidRPr="00240CAF">
        <w:t>(Kulhánek, et al., 2010)</w:t>
      </w:r>
      <w:r w:rsidR="007F675F" w:rsidRPr="00240CAF">
        <w:fldChar w:fldCharType="end"/>
      </w:r>
      <w:r w:rsidRPr="00240CAF">
        <w:t xml:space="preserve">. </w:t>
      </w:r>
      <w:r w:rsidR="00EE28DF" w:rsidRPr="00240CAF">
        <w:t>However,</w:t>
      </w:r>
      <w:r w:rsidRPr="00240CAF">
        <w:t xml:space="preserve"> the chemical processes </w:t>
      </w:r>
      <w:r w:rsidR="00EE28DF" w:rsidRPr="00240CAF">
        <w:t xml:space="preserve">of </w:t>
      </w:r>
      <w:r w:rsidRPr="00240CAF">
        <w:t xml:space="preserve">the models </w:t>
      </w:r>
      <w:r w:rsidR="00EE28DF" w:rsidRPr="00240CAF">
        <w:t xml:space="preserve">were </w:t>
      </w:r>
      <w:r w:rsidR="00F55517" w:rsidRPr="00240CAF">
        <w:t>(</w:t>
      </w:r>
      <w:r w:rsidRPr="00240CAF">
        <w:t xml:space="preserve">until </w:t>
      </w:r>
      <w:r w:rsidR="00EE28DF" w:rsidRPr="00240CAF">
        <w:t>now</w:t>
      </w:r>
      <w:r w:rsidR="00F55517" w:rsidRPr="00240CAF">
        <w:t>)</w:t>
      </w:r>
      <w:r w:rsidR="00EE28DF" w:rsidRPr="00240CAF">
        <w:t xml:space="preserve"> </w:t>
      </w:r>
      <w:r w:rsidR="00F55517" w:rsidRPr="00240CAF">
        <w:t>conceived in terms of black boxes</w:t>
      </w:r>
      <w:r w:rsidRPr="00240CAF">
        <w:t xml:space="preserve"> with inputs and outputs defined more </w:t>
      </w:r>
      <w:r w:rsidR="00F55517" w:rsidRPr="00240CAF">
        <w:t xml:space="preserve">by </w:t>
      </w:r>
      <w:r w:rsidRPr="00240CAF">
        <w:t xml:space="preserve">empirical relationships than </w:t>
      </w:r>
      <w:r w:rsidR="00F55517" w:rsidRPr="00240CAF">
        <w:lastRenderedPageBreak/>
        <w:t xml:space="preserve">by </w:t>
      </w:r>
      <w:r w:rsidRPr="00240CAF">
        <w:t>strict physical theory.</w:t>
      </w:r>
      <w:r w:rsidR="00232970" w:rsidRPr="00240CAF">
        <w:t xml:space="preserve"> </w:t>
      </w:r>
      <w:r w:rsidR="00EE18B5" w:rsidRPr="00240CAF">
        <w:t>Focusing on</w:t>
      </w:r>
      <w:r w:rsidR="00232970" w:rsidRPr="00240CAF">
        <w:t xml:space="preserve"> empirical behavior </w:t>
      </w:r>
      <w:r w:rsidR="00EE18B5" w:rsidRPr="00240CAF">
        <w:t xml:space="preserve">meant that </w:t>
      </w:r>
      <w:r w:rsidR="00232970" w:rsidRPr="00240CAF">
        <w:t>expectations</w:t>
      </w:r>
      <w:r w:rsidRPr="00240CAF">
        <w:t xml:space="preserve"> </w:t>
      </w:r>
      <w:r w:rsidR="00FD0987" w:rsidRPr="00240CAF">
        <w:t xml:space="preserve">of </w:t>
      </w:r>
      <w:r w:rsidR="00EE18B5" w:rsidRPr="00240CAF">
        <w:t xml:space="preserve">the elementary processes were </w:t>
      </w:r>
      <w:r w:rsidRPr="00240CAF">
        <w:t>well formed</w:t>
      </w:r>
      <w:r w:rsidR="00232970" w:rsidRPr="00240CAF">
        <w:t xml:space="preserve">. </w:t>
      </w:r>
      <w:r w:rsidR="00FD0987" w:rsidRPr="00240CAF">
        <w:t>T</w:t>
      </w:r>
      <w:r w:rsidRPr="00240CAF">
        <w:t xml:space="preserve">he </w:t>
      </w:r>
      <w:r w:rsidR="00232970" w:rsidRPr="00240CAF">
        <w:t>new</w:t>
      </w:r>
      <w:r w:rsidRPr="00240CAF">
        <w:t xml:space="preserve"> library</w:t>
      </w:r>
      <w:r w:rsidR="00232970" w:rsidRPr="00240CAF">
        <w:t xml:space="preserve"> starts</w:t>
      </w:r>
      <w:r w:rsidRPr="00240CAF">
        <w:t xml:space="preserve"> </w:t>
      </w:r>
      <w:r w:rsidR="00232970" w:rsidRPr="00240CAF">
        <w:t xml:space="preserve">to </w:t>
      </w:r>
      <w:r w:rsidRPr="00240CAF">
        <w:t>theoretically describe</w:t>
      </w:r>
      <w:r w:rsidR="00232970" w:rsidRPr="00240CAF">
        <w:t xml:space="preserve"> these processes</w:t>
      </w:r>
      <w:r w:rsidRPr="00240CAF">
        <w:t xml:space="preserve"> in more </w:t>
      </w:r>
      <w:r w:rsidR="00FD0987" w:rsidRPr="00240CAF">
        <w:t xml:space="preserve">detail, </w:t>
      </w:r>
      <w:r w:rsidRPr="00240CAF">
        <w:t xml:space="preserve">using </w:t>
      </w:r>
      <w:r w:rsidR="00FD0987" w:rsidRPr="00240CAF">
        <w:t xml:space="preserve">latest </w:t>
      </w:r>
      <w:r w:rsidRPr="00240CAF">
        <w:t xml:space="preserve">modern </w:t>
      </w:r>
      <w:r w:rsidR="00FD0987" w:rsidRPr="00240CAF">
        <w:t xml:space="preserve">and </w:t>
      </w:r>
      <w:r w:rsidRPr="00240CAF">
        <w:t>fundamental relations of thermodynamics</w:t>
      </w:r>
      <w:ins w:id="0" w:author="filip" w:date="2015-05-20T18:34:00Z">
        <w:r w:rsidR="00434B89">
          <w:t xml:space="preserve">, </w:t>
        </w:r>
      </w:ins>
      <w:del w:id="1" w:author="filip" w:date="2015-05-20T18:34:00Z">
        <w:r w:rsidRPr="00240CAF" w:rsidDel="00434B89">
          <w:delText xml:space="preserve"> and physical chemistry</w:delText>
        </w:r>
      </w:del>
      <w:ins w:id="2" w:author="filip" w:date="2015-05-20T18:33:00Z">
        <w:r w:rsidR="00434B89">
          <w:t xml:space="preserve">compliant to </w:t>
        </w:r>
      </w:ins>
      <w:ins w:id="3" w:author="filip" w:date="2015-05-20T18:34:00Z">
        <w:r w:rsidR="00434B89">
          <w:t xml:space="preserve">psychical chemistry </w:t>
        </w:r>
      </w:ins>
      <w:ins w:id="4" w:author="filip" w:date="2015-05-20T18:33:00Z">
        <w:r w:rsidR="00434B89">
          <w:t>textbooks, such as</w:t>
        </w:r>
      </w:ins>
      <w:r w:rsidR="005F4A8E" w:rsidRPr="00240CAF">
        <w:t xml:space="preserve"> </w:t>
      </w:r>
      <w:r w:rsidR="007F675F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7F675F" w:rsidRPr="00240CAF">
        <w:fldChar w:fldCharType="separate"/>
      </w:r>
      <w:r w:rsidR="005F4A8E" w:rsidRPr="00240CAF">
        <w:t>(Mortimer, 2008)</w:t>
      </w:r>
      <w:r w:rsidR="007F675F" w:rsidRPr="00240CAF">
        <w:fldChar w:fldCharType="end"/>
      </w:r>
      <w:r w:rsidRPr="00240CAF">
        <w:t xml:space="preserve">. This chemical library allows </w:t>
      </w:r>
      <w:r w:rsidR="00234CC2" w:rsidRPr="00240CAF">
        <w:t xml:space="preserve">us </w:t>
      </w:r>
      <w:r w:rsidRPr="00240CAF">
        <w:t>to move different substances in different direction</w:t>
      </w:r>
      <w:r w:rsidR="00234CC2" w:rsidRPr="00240CAF">
        <w:t>s</w:t>
      </w:r>
      <w:r w:rsidRPr="00240CAF">
        <w:t xml:space="preserve"> </w:t>
      </w:r>
      <w:r w:rsidR="000D3E27" w:rsidRPr="00240CAF">
        <w:t>across</w:t>
      </w:r>
      <w:r w:rsidRPr="00240CAF">
        <w:t xml:space="preserve"> </w:t>
      </w:r>
      <w:r w:rsidR="00234CC2" w:rsidRPr="00240CAF">
        <w:t xml:space="preserve">a </w:t>
      </w:r>
      <w:r w:rsidRPr="00240CAF">
        <w:t xml:space="preserve">membrane at the same time, which was not possible </w:t>
      </w:r>
      <w:r w:rsidR="00234CC2" w:rsidRPr="00240CAF">
        <w:t xml:space="preserve">when </w:t>
      </w:r>
      <w:r w:rsidRPr="00240CAF">
        <w:t>using</w:t>
      </w:r>
      <w:r w:rsidR="00234CC2" w:rsidRPr="00240CAF">
        <w:t>,</w:t>
      </w:r>
      <w:r w:rsidRPr="00240CAF">
        <w:t xml:space="preserve"> </w:t>
      </w:r>
      <w:r w:rsidR="00232970" w:rsidRPr="00240CAF">
        <w:t>for example</w:t>
      </w:r>
      <w:r w:rsidR="00234CC2" w:rsidRPr="00240CAF">
        <w:t>, the</w:t>
      </w:r>
      <w:r w:rsidR="00232970" w:rsidRPr="00240CAF">
        <w:t xml:space="preserve"> </w:t>
      </w:r>
      <w:proofErr w:type="spellStart"/>
      <w:r w:rsidRPr="00240CAF">
        <w:t>Modelica.Fluid</w:t>
      </w:r>
      <w:proofErr w:type="spellEnd"/>
      <w:r w:rsidRPr="00240CAF">
        <w:t xml:space="preserve"> package</w:t>
      </w:r>
      <w:r w:rsidR="006241AB" w:rsidRPr="00240CAF">
        <w:t xml:space="preserve"> </w:t>
      </w:r>
      <w:r w:rsidR="007F675F" w:rsidRPr="00240CAF">
        <w:fldChar w:fldCharType="begin"/>
      </w:r>
      <w:r w:rsidR="005F4A8E" w:rsidRPr="00240CAF">
        <w:instrText xml:space="preserve"> ADDIN EN.CITE &lt;EndNote&gt;&lt;Cite&gt;&lt;Author&gt;Casella&lt;/Author&gt;&lt;Year&gt;2006&lt;/Year&gt;&lt;RecNum&gt;152&lt;/RecNum&gt;&lt;DisplayText&gt;(Casella, et al., 2006)&lt;/DisplayText&gt;&lt;record&gt;&lt;rec-number&gt;152&lt;/rec-number&gt;&lt;foreign-keys&gt;&lt;key app="EN" db-id="d0dwe9waf0pe0uepr2avvaz0x2f5sx9rw00x" timestamp="1431900314"&gt;152&lt;/key&gt;&lt;/foreign-keys&gt;&lt;ref-type name="Conference Proceedings"&gt;10&lt;/ref-type&gt;&lt;contributors&gt;&lt;authors&gt;&lt;author&gt;Casella, Francesco&lt;/author&gt;&lt;author&gt;Otter, Martin&lt;/author&gt;&lt;author&gt;Proelss, Katrin&lt;/author&gt;&lt;author&gt;Richter, Christoph&lt;/author&gt;&lt;author&gt;Tummescheit, Hubertus&lt;/author&gt;&lt;/authors&gt;&lt;/contributors&gt;&lt;titles&gt;&lt;title&gt;The Modelica Fluid and Media library for modeling of incompressible and compressible thermo-fluid pipe networks&lt;/title&gt;&lt;secondary-title&gt;Proceedings of the Modelica Conference&lt;/secondary-title&gt;&lt;/titles&gt;&lt;pages&gt;631-640&lt;/pages&gt;&lt;dates&gt;&lt;year&gt;2006&lt;/year&gt;&lt;/dates&gt;&lt;urls&gt;&lt;/urls&gt;&lt;/record&gt;&lt;/Cite&gt;&lt;/EndNote&gt;</w:instrText>
      </w:r>
      <w:r w:rsidR="007F675F" w:rsidRPr="00240CAF">
        <w:fldChar w:fldCharType="separate"/>
      </w:r>
      <w:r w:rsidR="005F4A8E" w:rsidRPr="00240CAF">
        <w:t>(Casella, et al., 2006)</w:t>
      </w:r>
      <w:r w:rsidR="007F675F" w:rsidRPr="00240CAF">
        <w:fldChar w:fldCharType="end"/>
      </w:r>
      <w:r w:rsidRPr="00240CAF">
        <w:t xml:space="preserve"> because stream constructs move the substances only in </w:t>
      </w:r>
      <w:r w:rsidR="001D57FC" w:rsidRPr="00240CAF">
        <w:t xml:space="preserve">the </w:t>
      </w:r>
      <w:r w:rsidRPr="00240CAF">
        <w:t>direction of the main</w:t>
      </w:r>
      <w:r w:rsidR="006B3BF6" w:rsidRPr="00240CAF">
        <w:t xml:space="preserve"> solution</w:t>
      </w:r>
      <w:r w:rsidRPr="00240CAF">
        <w:t xml:space="preserve"> stream.</w:t>
      </w:r>
    </w:p>
    <w:p w:rsidR="007D1677" w:rsidRPr="00240CAF" w:rsidRDefault="009B6909" w:rsidP="006B15F8">
      <w:pPr>
        <w:pStyle w:val="BodyTextIndented"/>
      </w:pPr>
      <w:r w:rsidRPr="00240CAF">
        <w:t xml:space="preserve">This new chemical library </w:t>
      </w:r>
      <w:r w:rsidR="00EC55E1" w:rsidRPr="00240CAF">
        <w:t xml:space="preserve">is more suited to understanding </w:t>
      </w:r>
      <w:r w:rsidRPr="00240CAF">
        <w:t xml:space="preserve">the detailed </w:t>
      </w:r>
      <w:r w:rsidR="00232970" w:rsidRPr="00240CAF">
        <w:t>electro</w:t>
      </w:r>
      <w:r w:rsidRPr="00240CAF">
        <w:t xml:space="preserve">chemical environment of human cells and cellular </w:t>
      </w:r>
      <w:r w:rsidR="00232970" w:rsidRPr="00240CAF">
        <w:t>electro</w:t>
      </w:r>
      <w:r w:rsidRPr="00240CAF">
        <w:t xml:space="preserve">chemical processes, </w:t>
      </w:r>
      <w:r w:rsidR="00EC55E1" w:rsidRPr="00240CAF">
        <w:t xml:space="preserve">at task at which </w:t>
      </w:r>
      <w:r w:rsidRPr="00240CAF">
        <w:t xml:space="preserve">the </w:t>
      </w:r>
      <w:proofErr w:type="spellStart"/>
      <w:r w:rsidRPr="00240CAF">
        <w:t>Physiolibrary</w:t>
      </w:r>
      <w:proofErr w:type="spellEnd"/>
      <w:r w:rsidRPr="00240CAF">
        <w:t xml:space="preserve"> failed. For example</w:t>
      </w:r>
      <w:r w:rsidR="00EC55E1" w:rsidRPr="00240CAF">
        <w:t>,</w:t>
      </w:r>
      <w:r w:rsidRPr="00240CAF">
        <w:t xml:space="preserve"> we found that the</w:t>
      </w:r>
      <w:r w:rsidR="00503952" w:rsidRPr="00240CAF">
        <w:t xml:space="preserve"> equilibrium of </w:t>
      </w:r>
      <w:proofErr w:type="spellStart"/>
      <w:r w:rsidR="00503952" w:rsidRPr="00240CAF">
        <w:t>osmolarities</w:t>
      </w:r>
      <w:proofErr w:type="spellEnd"/>
      <w:r w:rsidR="00503952" w:rsidRPr="00240CAF">
        <w:t xml:space="preserve"> (as validated and verified for macroscopic and capillary membranes) </w:t>
      </w:r>
      <w:r w:rsidRPr="00240CAF">
        <w:t>was not in good agreement with measured data</w:t>
      </w:r>
      <w:r w:rsidR="00827877" w:rsidRPr="00240CAF">
        <w:t xml:space="preserve"> </w:t>
      </w:r>
      <w:r w:rsidR="00A96D0B" w:rsidRPr="00240CAF">
        <w:t>of</w:t>
      </w:r>
      <w:r w:rsidR="00827877" w:rsidRPr="00240CAF">
        <w:t xml:space="preserve"> cellular membrane</w:t>
      </w:r>
      <w:r w:rsidR="00A96D0B" w:rsidRPr="00240CAF">
        <w:t>s</w:t>
      </w:r>
      <w:r w:rsidRPr="00240CAF">
        <w:t>. The</w:t>
      </w:r>
      <w:r w:rsidR="00503952" w:rsidRPr="00240CAF">
        <w:t xml:space="preserve"> real</w:t>
      </w:r>
      <w:r w:rsidRPr="00240CAF">
        <w:t xml:space="preserve"> data </w:t>
      </w:r>
      <w:r w:rsidR="00503952" w:rsidRPr="00240CAF">
        <w:t>of</w:t>
      </w:r>
      <w:r w:rsidR="006241AB" w:rsidRPr="00240CAF">
        <w:t xml:space="preserve"> human blood</w:t>
      </w:r>
      <w:r w:rsidR="00503952" w:rsidRPr="00240CAF">
        <w:t xml:space="preserve"> </w:t>
      </w:r>
      <w:r w:rsidR="00FB4F76" w:rsidRPr="00240CAF">
        <w:t xml:space="preserve">include the </w:t>
      </w:r>
      <w:r w:rsidR="00503952" w:rsidRPr="00240CAF">
        <w:t xml:space="preserve">total </w:t>
      </w:r>
      <w:proofErr w:type="spellStart"/>
      <w:r w:rsidR="00503952" w:rsidRPr="00240CAF">
        <w:t>molarity</w:t>
      </w:r>
      <w:proofErr w:type="spellEnd"/>
      <w:r w:rsidR="00503952" w:rsidRPr="00240CAF">
        <w:t xml:space="preserve"> of plasma</w:t>
      </w:r>
      <w:r w:rsidRPr="00240CAF">
        <w:t xml:space="preserve"> </w:t>
      </w:r>
      <w:r w:rsidR="00FB4F76" w:rsidRPr="00240CAF">
        <w:t xml:space="preserve">at </w:t>
      </w:r>
      <w:r w:rsidRPr="00240CAF">
        <w:t xml:space="preserve">289 </w:t>
      </w:r>
      <w:proofErr w:type="spellStart"/>
      <w:r w:rsidRPr="00240CAF">
        <w:t>mmol</w:t>
      </w:r>
      <w:proofErr w:type="spellEnd"/>
      <w:r w:rsidRPr="00240CAF">
        <w:t xml:space="preserve">/L and </w:t>
      </w:r>
      <w:r w:rsidR="00FB4F76" w:rsidRPr="00240CAF">
        <w:t xml:space="preserve">the </w:t>
      </w:r>
      <w:proofErr w:type="spellStart"/>
      <w:r w:rsidRPr="00240CAF">
        <w:t>molarity</w:t>
      </w:r>
      <w:proofErr w:type="spellEnd"/>
      <w:r w:rsidRPr="00240CAF">
        <w:t xml:space="preserve"> of intracellular space</w:t>
      </w:r>
      <w:r w:rsidR="00503952" w:rsidRPr="00240CAF">
        <w:t xml:space="preserve"> of erythrocytes</w:t>
      </w:r>
      <w:r w:rsidR="00FB4F76" w:rsidRPr="00240CAF">
        <w:t xml:space="preserve"> at</w:t>
      </w:r>
      <w:r w:rsidRPr="00240CAF">
        <w:t xml:space="preserve"> 207 </w:t>
      </w:r>
      <w:proofErr w:type="spellStart"/>
      <w:r w:rsidRPr="00240CAF">
        <w:t>mmol</w:t>
      </w:r>
      <w:proofErr w:type="spellEnd"/>
      <w:r w:rsidRPr="00240CAF">
        <w:t>/L at osmotic equilibrium</w:t>
      </w:r>
      <w:r w:rsidR="00FB4F76" w:rsidRPr="00240CAF">
        <w:t>,</w:t>
      </w:r>
      <w:r w:rsidR="006241AB" w:rsidRPr="00240CAF">
        <w:t xml:space="preserve"> as presented </w:t>
      </w:r>
      <w:r w:rsidR="007E0D4D" w:rsidRPr="00240CAF">
        <w:t xml:space="preserve">by </w:t>
      </w:r>
      <w:r w:rsidR="007F675F" w:rsidRPr="00240CAF">
        <w:fldChar w:fldCharType="begin"/>
      </w:r>
      <w:r w:rsidR="005F4A8E" w:rsidRPr="00240CAF">
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</w:r>
      <w:r w:rsidR="007F675F" w:rsidRPr="00240CAF">
        <w:fldChar w:fldCharType="separate"/>
      </w:r>
      <w:r w:rsidR="005F4A8E" w:rsidRPr="00240CAF">
        <w:t>(Raftos, et al., 1990)</w:t>
      </w:r>
      <w:r w:rsidR="007F675F" w:rsidRPr="00240CAF">
        <w:fldChar w:fldCharType="end"/>
      </w:r>
      <w:r w:rsidRPr="00240CAF">
        <w:t>.</w:t>
      </w:r>
      <w:r w:rsidR="00503952" w:rsidRPr="00240CAF">
        <w:t xml:space="preserve"> These values are definitely not the same</w:t>
      </w:r>
      <w:r w:rsidR="004E5483" w:rsidRPr="00240CAF">
        <w:t>,</w:t>
      </w:r>
      <w:r w:rsidR="00503952" w:rsidRPr="00240CAF">
        <w:t xml:space="preserve"> and t</w:t>
      </w:r>
      <w:r w:rsidRPr="00240CAF">
        <w:t xml:space="preserve">he explanation </w:t>
      </w:r>
      <w:r w:rsidR="004E5483" w:rsidRPr="00240CAF">
        <w:t xml:space="preserve">for </w:t>
      </w:r>
      <w:r w:rsidRPr="00240CAF">
        <w:t xml:space="preserve">these disproportions </w:t>
      </w:r>
      <w:r w:rsidR="00760BD5">
        <w:t>can be found in</w:t>
      </w:r>
      <w:r w:rsidR="00C24018" w:rsidRPr="00240CAF">
        <w:t xml:space="preserve"> </w:t>
      </w:r>
      <w:r w:rsidRPr="00240CAF">
        <w:t>physical chemistry</w:t>
      </w:r>
      <w:r w:rsidR="006241AB" w:rsidRPr="00240CAF">
        <w:t xml:space="preserve"> </w:t>
      </w:r>
      <w:r w:rsidR="007F675F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7F675F" w:rsidRPr="00240CAF">
        <w:fldChar w:fldCharType="separate"/>
      </w:r>
      <w:r w:rsidR="005F4A8E" w:rsidRPr="00240CAF">
        <w:t>(Mortimer, 2008)</w:t>
      </w:r>
      <w:r w:rsidR="007F675F" w:rsidRPr="00240CAF">
        <w:fldChar w:fldCharType="end"/>
      </w:r>
      <w:r w:rsidR="00503952" w:rsidRPr="00240CAF">
        <w:t>.</w:t>
      </w:r>
      <w:r w:rsidR="00717C9A" w:rsidRPr="00240CAF">
        <w:t xml:space="preserve"> </w:t>
      </w:r>
      <w:r w:rsidR="00C24018" w:rsidRPr="00240CAF">
        <w:t>However,</w:t>
      </w:r>
      <w:r w:rsidR="00717C9A" w:rsidRPr="00240CAF">
        <w:t xml:space="preserve"> </w:t>
      </w:r>
      <w:r w:rsidR="00C24018" w:rsidRPr="00240CAF">
        <w:t xml:space="preserve">when </w:t>
      </w:r>
      <w:r w:rsidR="00717C9A" w:rsidRPr="00240CAF">
        <w:t xml:space="preserve">the electrochemical potential from </w:t>
      </w:r>
      <w:r w:rsidR="00C24018" w:rsidRPr="00240CAF">
        <w:t xml:space="preserve">the </w:t>
      </w:r>
      <w:r w:rsidR="00717C9A" w:rsidRPr="00240CAF">
        <w:t xml:space="preserve">original data </w:t>
      </w:r>
      <w:r w:rsidR="00C24018" w:rsidRPr="00240CAF">
        <w:t xml:space="preserve">was </w:t>
      </w:r>
      <w:r w:rsidR="00717C9A" w:rsidRPr="00240CAF">
        <w:t>calculated</w:t>
      </w:r>
      <w:r w:rsidR="00C24018" w:rsidRPr="00240CAF">
        <w:t>,</w:t>
      </w:r>
      <w:r w:rsidR="00717C9A" w:rsidRPr="00240CAF">
        <w:t xml:space="preserve"> it was found that electrochemical potential is in equilibrium instead of </w:t>
      </w:r>
      <w:r w:rsidR="001521CD" w:rsidRPr="00240CAF">
        <w:t xml:space="preserve">a state of </w:t>
      </w:r>
      <w:proofErr w:type="spellStart"/>
      <w:r w:rsidR="00717C9A" w:rsidRPr="00240CAF">
        <w:t>osmolarity</w:t>
      </w:r>
      <w:proofErr w:type="spellEnd"/>
      <w:r w:rsidR="00717C9A" w:rsidRPr="00240CAF">
        <w:t>.</w:t>
      </w:r>
      <w:r w:rsidRPr="00240CAF">
        <w:t xml:space="preserve"> </w:t>
      </w:r>
      <w:r w:rsidR="00717C9A" w:rsidRPr="00240CAF">
        <w:t>Therefore</w:t>
      </w:r>
      <w:r w:rsidR="001521CD" w:rsidRPr="00240CAF">
        <w:t>,</w:t>
      </w:r>
      <w:r w:rsidR="00717C9A" w:rsidRPr="00240CAF">
        <w:t xml:space="preserve"> equilibrating </w:t>
      </w:r>
      <w:r w:rsidRPr="00240CAF">
        <w:t xml:space="preserve">the </w:t>
      </w:r>
      <w:r w:rsidR="007D1677" w:rsidRPr="00240CAF">
        <w:t>electro</w:t>
      </w:r>
      <w:r w:rsidRPr="00240CAF">
        <w:t xml:space="preserve">chemical potential instead of </w:t>
      </w:r>
      <w:proofErr w:type="spellStart"/>
      <w:r w:rsidRPr="00240CAF">
        <w:t>osmolarity</w:t>
      </w:r>
      <w:proofErr w:type="spellEnd"/>
      <w:r w:rsidRPr="00240CAF">
        <w:t xml:space="preserve"> </w:t>
      </w:r>
      <w:r w:rsidR="000D3E27" w:rsidRPr="00240CAF">
        <w:t xml:space="preserve">can </w:t>
      </w:r>
      <w:r w:rsidR="00E93C48" w:rsidRPr="00240CAF">
        <w:t xml:space="preserve">help us to </w:t>
      </w:r>
      <w:r w:rsidR="00A96D0B" w:rsidRPr="00240CAF">
        <w:t>describe</w:t>
      </w:r>
      <w:r w:rsidR="00503952" w:rsidRPr="00240CAF">
        <w:t xml:space="preserve"> each type of membrane and </w:t>
      </w:r>
      <w:r w:rsidR="007D1677" w:rsidRPr="00240CAF">
        <w:t>each type of substance</w:t>
      </w:r>
      <w:r w:rsidR="00E93C48" w:rsidRPr="00240CAF">
        <w:t>,</w:t>
      </w:r>
      <w:r w:rsidR="007D1677" w:rsidRPr="00240CAF">
        <w:t xml:space="preserve"> </w:t>
      </w:r>
      <w:r w:rsidRPr="00240CAF">
        <w:t>reach</w:t>
      </w:r>
      <w:r w:rsidR="00E93C48" w:rsidRPr="00240CAF">
        <w:t>ing</w:t>
      </w:r>
      <w:r w:rsidRPr="00240CAF">
        <w:t xml:space="preserve"> the expected values as measured in </w:t>
      </w:r>
      <w:r w:rsidR="00A96D0B" w:rsidRPr="00240CAF">
        <w:t xml:space="preserve">osmotic </w:t>
      </w:r>
      <w:r w:rsidRPr="00240CAF">
        <w:t>experiments</w:t>
      </w:r>
      <w:r w:rsidR="00232970" w:rsidRPr="00240CAF">
        <w:t xml:space="preserve"> for both organ and cellular membranes</w:t>
      </w:r>
      <w:r w:rsidRPr="00240CAF">
        <w:t xml:space="preserve">. </w:t>
      </w:r>
    </w:p>
    <w:p w:rsidR="009F3467" w:rsidRPr="00240CAF" w:rsidRDefault="009B6909" w:rsidP="006B15F8">
      <w:pPr>
        <w:pStyle w:val="BodyTextIndented"/>
      </w:pPr>
      <w:r w:rsidRPr="00240CAF">
        <w:t xml:space="preserve">The other problem with </w:t>
      </w:r>
      <w:r w:rsidR="005364FD" w:rsidRPr="00240CAF">
        <w:t xml:space="preserve">the </w:t>
      </w:r>
      <w:r w:rsidRPr="00240CAF">
        <w:t xml:space="preserve">old </w:t>
      </w:r>
      <w:proofErr w:type="spellStart"/>
      <w:r w:rsidRPr="00240CAF">
        <w:t>Physiolibrary</w:t>
      </w:r>
      <w:proofErr w:type="spellEnd"/>
      <w:r w:rsidRPr="00240CAF">
        <w:t xml:space="preserve"> approach </w:t>
      </w:r>
      <w:r w:rsidR="00C55CCA" w:rsidRPr="00240CAF">
        <w:t>is</w:t>
      </w:r>
      <w:r w:rsidR="005364FD" w:rsidRPr="00240CAF">
        <w:t xml:space="preserve"> </w:t>
      </w:r>
      <w:r w:rsidRPr="00240CAF">
        <w:t xml:space="preserve">that it does not automatically calculate the membrane </w:t>
      </w:r>
      <w:proofErr w:type="spellStart"/>
      <w:r w:rsidR="00E456E5" w:rsidRPr="00240CAF">
        <w:t>equilibria</w:t>
      </w:r>
      <w:proofErr w:type="spellEnd"/>
      <w:r w:rsidR="00232970" w:rsidRPr="00240CAF">
        <w:t xml:space="preserve"> for electrically charged substances</w:t>
      </w:r>
      <w:r w:rsidRPr="00240CAF">
        <w:t xml:space="preserve">. The very specific blocks for calculating the </w:t>
      </w:r>
      <w:proofErr w:type="spellStart"/>
      <w:r w:rsidRPr="00240CAF">
        <w:lastRenderedPageBreak/>
        <w:t>Donnan’s</w:t>
      </w:r>
      <w:proofErr w:type="spellEnd"/>
      <w:r w:rsidRPr="00240CAF">
        <w:t xml:space="preserve"> </w:t>
      </w:r>
      <w:proofErr w:type="spellStart"/>
      <w:r w:rsidR="00E456E5" w:rsidRPr="00240CAF">
        <w:t>equilibria</w:t>
      </w:r>
      <w:proofErr w:type="spellEnd"/>
      <w:r w:rsidR="000D2020" w:rsidRPr="00240CAF">
        <w:t xml:space="preserve"> </w:t>
      </w:r>
      <w:r w:rsidR="007F675F" w:rsidRPr="00240CAF">
        <w:fldChar w:fldCharType="begin"/>
      </w:r>
      <w:r w:rsidR="005F4A8E" w:rsidRPr="00240CAF">
        <w:instrText xml:space="preserve"> ADDIN EN.CITE &lt;EndNote&gt;&lt;Cite&gt;&lt;Author&gt;Donnan&lt;/Author&gt;&lt;Year&gt;1911&lt;/Year&gt;&lt;RecNum&gt;268&lt;/RecNum&gt;&lt;DisplayText&gt;(Donnan, 1911)&lt;/DisplayText&gt;&lt;record&gt;&lt;rec-number&gt;268&lt;/rec-number&gt;&lt;foreign-keys&gt;&lt;key app="EN" db-id="asff5atfts5dsyeed99x09p9vrrp5apxfr5e" timestamp="1410745349"&gt;268&lt;/key&gt;&lt;/foreign-keys&gt;&lt;ref-type name="Journal Article"&gt;17&lt;/ref-type&gt;&lt;contributors&gt;&lt;authors&gt;&lt;author&gt;Donnan, F. G.&lt;/author&gt;&lt;/authors&gt;&lt;/contributors&gt;&lt;titles&gt;&lt;title&gt;Theorie der Membrangleichgewichte und Membranpotentiale bei Vorhandensein von nicht dialysierenden Elektrolyten. Ein Beitrag zur physikalisch-chemischen Physiologie&lt;/title&gt;&lt;secondary-title&gt;Zeitschrift für Elektrochemie und angewandte physikalische Chemie&lt;/secondary-title&gt;&lt;/titles&gt;&lt;periodical&gt;&lt;full-title&gt;Zeitschrift für Elektrochemie und angewandte physikalische Chemie&lt;/full-title&gt;&lt;/periodical&gt;&lt;pages&gt;572-581&lt;/pages&gt;&lt;volume&gt;17&lt;/volume&gt;&lt;number&gt;14&lt;/number&gt;&lt;dates&gt;&lt;year&gt;1911&lt;/year&gt;&lt;/dates&gt;&lt;publisher&gt;Wiley-VCH Verlag GmbH &amp;amp; Co. KGaA&lt;/publisher&gt;&lt;isbn&gt;0005-9021&lt;/isbn&gt;&lt;urls&gt;&lt;related-urls&gt;&lt;url&gt;http://dx.doi.org/10.1002/bbpc.19110171405&lt;/url&gt;&lt;/related-urls&gt;&lt;/urls&gt;&lt;electronic-resource-num&gt;10.1002/bbpc.19110171405&lt;/electronic-resource-num&gt;&lt;/record&gt;&lt;/Cite&gt;&lt;/EndNote&gt;</w:instrText>
      </w:r>
      <w:r w:rsidR="007F675F" w:rsidRPr="00240CAF">
        <w:fldChar w:fldCharType="separate"/>
      </w:r>
      <w:r w:rsidR="005F4A8E" w:rsidRPr="00240CAF">
        <w:t>(Donnan, 1911)</w:t>
      </w:r>
      <w:r w:rsidR="007F675F" w:rsidRPr="00240CAF">
        <w:fldChar w:fldCharType="end"/>
      </w:r>
      <w:r w:rsidRPr="00240CAF">
        <w:t xml:space="preserve"> at </w:t>
      </w:r>
      <w:r w:rsidR="000B6955" w:rsidRPr="00240CAF">
        <w:t xml:space="preserve">the </w:t>
      </w:r>
      <w:proofErr w:type="spellStart"/>
      <w:r w:rsidRPr="00240CAF">
        <w:t>glomerular</w:t>
      </w:r>
      <w:proofErr w:type="spellEnd"/>
      <w:r w:rsidRPr="00240CAF">
        <w:t xml:space="preserve"> membrane </w:t>
      </w:r>
      <w:r w:rsidR="000B6955" w:rsidRPr="00240CAF">
        <w:t xml:space="preserve">were </w:t>
      </w:r>
      <w:r w:rsidRPr="00240CAF">
        <w:t xml:space="preserve">created to reach expected concentrations of electrolytes </w:t>
      </w:r>
      <w:r w:rsidR="000B6955" w:rsidRPr="00240CAF">
        <w:t xml:space="preserve">in </w:t>
      </w:r>
      <w:proofErr w:type="spellStart"/>
      <w:r w:rsidRPr="00240CAF">
        <w:t>semipermeable</w:t>
      </w:r>
      <w:proofErr w:type="spellEnd"/>
      <w:r w:rsidRPr="00240CAF">
        <w:t xml:space="preserve"> membrane</w:t>
      </w:r>
      <w:r w:rsidR="000B6955" w:rsidRPr="00240CAF">
        <w:t>s</w:t>
      </w:r>
      <w:r w:rsidRPr="00240CAF">
        <w:t xml:space="preserve">. However, </w:t>
      </w:r>
      <w:r w:rsidR="00B135B0" w:rsidRPr="00240CAF">
        <w:t>membrane electric potential</w:t>
      </w:r>
      <w:r w:rsidR="00572D91" w:rsidRPr="00240CAF">
        <w:t>,</w:t>
      </w:r>
      <w:r w:rsidRPr="00240CAF">
        <w:t xml:space="preserve"> which is the result of </w:t>
      </w:r>
      <w:r w:rsidR="00572D91" w:rsidRPr="00240CAF">
        <w:t xml:space="preserve">an </w:t>
      </w:r>
      <w:r w:rsidRPr="00240CAF">
        <w:t>electrolyte’s equilibrium</w:t>
      </w:r>
      <w:r w:rsidR="00572D91" w:rsidRPr="00240CAF">
        <w:t xml:space="preserve">, was </w:t>
      </w:r>
      <w:r w:rsidR="00CF50C5" w:rsidRPr="00240CAF">
        <w:t xml:space="preserve">not </w:t>
      </w:r>
      <w:r w:rsidR="00572D91" w:rsidRPr="00240CAF">
        <w:t>generated</w:t>
      </w:r>
      <w:r w:rsidRPr="00240CAF">
        <w:t xml:space="preserve">. </w:t>
      </w:r>
      <w:r w:rsidR="006C4214" w:rsidRPr="00240CAF">
        <w:t>T</w:t>
      </w:r>
      <w:r w:rsidRPr="00240CAF">
        <w:t xml:space="preserve">he chemical library </w:t>
      </w:r>
      <w:r w:rsidR="006C4214" w:rsidRPr="00240CAF">
        <w:t>offered</w:t>
      </w:r>
      <w:r w:rsidRPr="00240CAF">
        <w:t xml:space="preserve"> can automatically solve the </w:t>
      </w:r>
      <w:proofErr w:type="spellStart"/>
      <w:r w:rsidRPr="00240CAF">
        <w:t>Donnan’s</w:t>
      </w:r>
      <w:proofErr w:type="spellEnd"/>
      <w:r w:rsidRPr="00240CAF">
        <w:t xml:space="preserve"> </w:t>
      </w:r>
      <w:proofErr w:type="spellStart"/>
      <w:r w:rsidRPr="00240CAF">
        <w:t>equilibria</w:t>
      </w:r>
      <w:proofErr w:type="spellEnd"/>
      <w:r w:rsidRPr="00240CAF">
        <w:t xml:space="preserve"> </w:t>
      </w:r>
      <w:r w:rsidR="00CF50C5" w:rsidRPr="00240CAF">
        <w:t xml:space="preserve">of a </w:t>
      </w:r>
      <w:proofErr w:type="spellStart"/>
      <w:r w:rsidRPr="00240CAF">
        <w:t>semipermeable</w:t>
      </w:r>
      <w:proofErr w:type="spellEnd"/>
      <w:r w:rsidRPr="00240CAF">
        <w:t xml:space="preserve"> membrane</w:t>
      </w:r>
      <w:r w:rsidR="00CF50C5" w:rsidRPr="00240CAF">
        <w:t>,</w:t>
      </w:r>
      <w:r w:rsidRPr="00240CAF">
        <w:t xml:space="preserve"> together with </w:t>
      </w:r>
      <w:r w:rsidR="00CF50C5" w:rsidRPr="00240CAF">
        <w:t xml:space="preserve">the </w:t>
      </w:r>
      <w:r w:rsidRPr="00240CAF">
        <w:t>Nernst membrane potential</w:t>
      </w:r>
      <w:r w:rsidR="00CF50C5" w:rsidRPr="00240CAF">
        <w:t>,</w:t>
      </w:r>
      <w:r w:rsidRPr="00240CAF">
        <w:t xml:space="preserve"> as a</w:t>
      </w:r>
      <w:r w:rsidR="00240CAF">
        <w:t xml:space="preserve"> </w:t>
      </w:r>
      <w:r w:rsidRPr="00240CAF">
        <w:t>consequence of the equilibrated electrochemical potentials of the permeable substances.</w:t>
      </w:r>
      <w:r w:rsidR="0044446B" w:rsidRPr="00240CAF">
        <w:t xml:space="preserve"> </w:t>
      </w:r>
    </w:p>
    <w:p w:rsidR="009B6909" w:rsidRPr="00240CAF" w:rsidRDefault="006D08EA" w:rsidP="009B6909">
      <w:pPr>
        <w:pStyle w:val="BodyTextIndented"/>
      </w:pPr>
      <w:r w:rsidRPr="00240CAF">
        <w:t xml:space="preserve">On connecting </w:t>
      </w:r>
      <w:r w:rsidR="004119E8" w:rsidRPr="00240CAF">
        <w:t xml:space="preserve">these </w:t>
      </w:r>
      <w:r w:rsidR="007D1677" w:rsidRPr="00240CAF">
        <w:t xml:space="preserve">electrochemical processes in </w:t>
      </w:r>
      <w:r w:rsidRPr="00240CAF">
        <w:t xml:space="preserve">a </w:t>
      </w:r>
      <w:r w:rsidR="007D1677" w:rsidRPr="00240CAF">
        <w:t xml:space="preserve">cellular membrane </w:t>
      </w:r>
      <w:r w:rsidRPr="00240CAF">
        <w:t xml:space="preserve">using </w:t>
      </w:r>
      <w:r w:rsidR="007D1677" w:rsidRPr="00240CAF">
        <w:t>chemical reactions</w:t>
      </w:r>
      <w:r w:rsidRPr="00240CAF">
        <w:t>,</w:t>
      </w:r>
      <w:r w:rsidR="007D1677" w:rsidRPr="00240CAF">
        <w:t xml:space="preserve"> we realized that the </w:t>
      </w:r>
      <w:r w:rsidR="004119E8" w:rsidRPr="00240CAF">
        <w:t>relations</w:t>
      </w:r>
      <w:r w:rsidR="007D1677" w:rsidRPr="00240CAF">
        <w:t xml:space="preserve"> are </w:t>
      </w:r>
      <w:r w:rsidRPr="00240CAF">
        <w:t xml:space="preserve">also </w:t>
      </w:r>
      <w:r w:rsidR="007D1677" w:rsidRPr="00240CAF">
        <w:t>general enough to calculate phase</w:t>
      </w:r>
      <w:r w:rsidRPr="00240CAF">
        <w:t xml:space="preserve"> </w:t>
      </w:r>
      <w:r w:rsidR="007D1677" w:rsidRPr="00240CAF">
        <w:t xml:space="preserve">changes, gas solubility, electrochemical cells and other </w:t>
      </w:r>
      <w:r w:rsidR="00232970" w:rsidRPr="00240CAF">
        <w:t xml:space="preserve">known chemical </w:t>
      </w:r>
      <w:r w:rsidR="007D1677" w:rsidRPr="00240CAF">
        <w:t>processes</w:t>
      </w:r>
      <w:r w:rsidR="00C55CCA" w:rsidRPr="00240CAF">
        <w:t xml:space="preserve"> as described in physical chemistry by</w:t>
      </w:r>
      <w:r w:rsidR="005F4A8E" w:rsidRPr="00240CAF">
        <w:t xml:space="preserve"> </w:t>
      </w:r>
      <w:r w:rsidR="007F675F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7F675F" w:rsidRPr="00240CAF">
        <w:fldChar w:fldCharType="separate"/>
      </w:r>
      <w:r w:rsidR="005F4A8E" w:rsidRPr="00240CAF">
        <w:t>(Mortimer, 2008)</w:t>
      </w:r>
      <w:r w:rsidR="007F675F" w:rsidRPr="00240CAF">
        <w:fldChar w:fldCharType="end"/>
      </w:r>
      <w:r w:rsidR="007D1677" w:rsidRPr="00240CAF">
        <w:t xml:space="preserve">. </w:t>
      </w:r>
      <w:r w:rsidR="009B6909" w:rsidRPr="00240CAF">
        <w:t>The result is a library</w:t>
      </w:r>
      <w:r w:rsidR="00DC6982" w:rsidRPr="00240CAF">
        <w:t xml:space="preserve"> that</w:t>
      </w:r>
      <w:r w:rsidR="009B6909" w:rsidRPr="00240CAF">
        <w:t xml:space="preserve"> allows </w:t>
      </w:r>
      <w:r w:rsidR="00DC6982" w:rsidRPr="00240CAF">
        <w:t xml:space="preserve">us </w:t>
      </w:r>
      <w:r w:rsidR="009B6909" w:rsidRPr="00240CAF">
        <w:t>to create any type of chemical reaction</w:t>
      </w:r>
      <w:r w:rsidR="00DC6982" w:rsidRPr="00240CAF">
        <w:t>,</w:t>
      </w:r>
      <w:r w:rsidR="009B6909" w:rsidRPr="00240CAF">
        <w:t xml:space="preserve"> in any type of solution</w:t>
      </w:r>
      <w:r w:rsidR="00DC6982" w:rsidRPr="00240CAF">
        <w:t>,</w:t>
      </w:r>
      <w:r w:rsidR="009B6909" w:rsidRPr="00240CAF">
        <w:t xml:space="preserve"> </w:t>
      </w:r>
      <w:r w:rsidR="00DC6982" w:rsidRPr="00240CAF">
        <w:t xml:space="preserve">in </w:t>
      </w:r>
      <w:r w:rsidR="009B6909" w:rsidRPr="00240CAF">
        <w:t>any conditions.</w:t>
      </w:r>
      <w:r w:rsidR="00DC6982" w:rsidRPr="00240CAF">
        <w:t xml:space="preserve"> </w:t>
      </w:r>
      <w:r w:rsidR="009B6909" w:rsidRPr="00240CAF">
        <w:t>We made it in one hand with thermodynamics and physical chemistry relations behind.</w:t>
      </w:r>
      <w:r w:rsidR="00404767">
        <w:t xml:space="preserve"> </w:t>
      </w:r>
      <w:r w:rsidR="009B6909" w:rsidRPr="00240CAF">
        <w:t xml:space="preserve">In </w:t>
      </w:r>
      <w:proofErr w:type="spellStart"/>
      <w:r w:rsidR="0001298F" w:rsidRPr="00240CAF">
        <w:t>Modelica</w:t>
      </w:r>
      <w:proofErr w:type="spellEnd"/>
      <w:r w:rsidR="0001298F" w:rsidRPr="00240CAF">
        <w:t>,</w:t>
      </w:r>
      <w:r w:rsidR="009B6909" w:rsidRPr="00240CAF">
        <w:t xml:space="preserve"> it</w:t>
      </w:r>
      <w:r w:rsidR="000D3E27" w:rsidRPr="00240CAF">
        <w:t xml:space="preserve"> </w:t>
      </w:r>
      <w:r w:rsidR="0074758E" w:rsidRPr="00240CAF">
        <w:t>appears</w:t>
      </w:r>
      <w:r w:rsidR="006B3BF6" w:rsidRPr="00240CAF">
        <w:t xml:space="preserve"> that </w:t>
      </w:r>
      <w:r w:rsidR="009B6909" w:rsidRPr="00240CAF">
        <w:t xml:space="preserve">the selected base definitions from </w:t>
      </w:r>
      <w:r w:rsidR="0074758E" w:rsidRPr="00240CAF">
        <w:t xml:space="preserve">this </w:t>
      </w:r>
      <w:r w:rsidR="009B6909" w:rsidRPr="00240CAF">
        <w:t>theoretical approach</w:t>
      </w:r>
      <w:r w:rsidR="006B3BF6" w:rsidRPr="00240CAF">
        <w:t xml:space="preserve"> can be directly rewritten to the code in their natural mathematical form</w:t>
      </w:r>
      <w:r w:rsidR="0074758E" w:rsidRPr="00240CAF">
        <w:t>s</w:t>
      </w:r>
      <w:r w:rsidR="009B6909" w:rsidRPr="00240CAF">
        <w:t xml:space="preserve">. </w:t>
      </w:r>
      <w:r w:rsidR="0074758E" w:rsidRPr="00240CAF">
        <w:t>The final product has succeeded</w:t>
      </w:r>
      <w:r w:rsidR="009B6909" w:rsidRPr="00240CAF">
        <w:t xml:space="preserve"> our expectations.</w:t>
      </w:r>
    </w:p>
    <w:p w:rsidR="004119E8" w:rsidRPr="00240CAF" w:rsidRDefault="004119E8" w:rsidP="004119E8">
      <w:pPr>
        <w:pStyle w:val="Nadpis1"/>
      </w:pPr>
      <w:r w:rsidRPr="00240CAF">
        <w:t>Chemical Substance</w:t>
      </w:r>
    </w:p>
    <w:p w:rsidR="009B6909" w:rsidRPr="00240CAF" w:rsidRDefault="004119E8" w:rsidP="004119E8">
      <w:pPr>
        <w:pStyle w:val="Body"/>
      </w:pPr>
      <w:r w:rsidRPr="00240CAF">
        <w:t xml:space="preserve">The </w:t>
      </w:r>
      <w:r w:rsidR="006C3AF6" w:rsidRPr="00240CAF">
        <w:t xml:space="preserve">chemical </w:t>
      </w:r>
      <w:r w:rsidRPr="00240CAF">
        <w:t>in version 1.1</w:t>
      </w:r>
      <w:r w:rsidR="00671FC5" w:rsidRPr="00240CAF">
        <w:t>.0</w:t>
      </w:r>
      <w:r w:rsidR="009B6909" w:rsidRPr="00240CAF">
        <w:t xml:space="preserve"> </w:t>
      </w:r>
      <w:r w:rsidRPr="00240CAF">
        <w:t>contains</w:t>
      </w:r>
      <w:r w:rsidR="009B6909" w:rsidRPr="00240CAF">
        <w:t xml:space="preserve"> t</w:t>
      </w:r>
      <w:r w:rsidR="00760BD5">
        <w:t>wo</w:t>
      </w:r>
      <w:r w:rsidR="009B6909" w:rsidRPr="00240CAF">
        <w:t xml:space="preserve"> </w:t>
      </w:r>
      <w:r w:rsidR="00E57E6A" w:rsidRPr="00240CAF">
        <w:t>basic states of matter</w:t>
      </w:r>
      <w:r w:rsidR="009B6909" w:rsidRPr="00240CAF">
        <w:t>: ideal gas</w:t>
      </w:r>
      <w:r w:rsidR="00760BD5">
        <w:t xml:space="preserve"> and</w:t>
      </w:r>
      <w:r w:rsidR="009B6909" w:rsidRPr="00240CAF">
        <w:t xml:space="preserve"> incompressible substance. However</w:t>
      </w:r>
      <w:r w:rsidR="006C3AF6" w:rsidRPr="00240CAF">
        <w:t>,</w:t>
      </w:r>
      <w:r w:rsidR="009B6909" w:rsidRPr="00240CAF">
        <w:t xml:space="preserve"> the user can eas</w:t>
      </w:r>
      <w:r w:rsidR="006C3AF6" w:rsidRPr="00240CAF">
        <w:t>ily</w:t>
      </w:r>
      <w:r w:rsidR="009B6909" w:rsidRPr="00240CAF">
        <w:t xml:space="preserve"> </w:t>
      </w:r>
      <w:r w:rsidRPr="00240CAF">
        <w:t>(</w:t>
      </w:r>
      <w:r w:rsidR="009B6909" w:rsidRPr="00240CAF">
        <w:t>re</w:t>
      </w:r>
      <w:r w:rsidRPr="00240CAF">
        <w:t>)</w:t>
      </w:r>
      <w:r w:rsidR="009B6909" w:rsidRPr="00240CAF">
        <w:t xml:space="preserve">define their own </w:t>
      </w:r>
      <w:r w:rsidR="00A260A8" w:rsidRPr="00240CAF">
        <w:t>state of matter</w:t>
      </w:r>
      <w:r w:rsidR="009B6909" w:rsidRPr="00240CAF">
        <w:t xml:space="preserve"> by inserting the </w:t>
      </w:r>
      <w:r w:rsidR="006C3AF6" w:rsidRPr="00240CAF">
        <w:t xml:space="preserve">correct </w:t>
      </w:r>
      <w:r w:rsidR="009B6909" w:rsidRPr="00240CAF">
        <w:t>expression</w:t>
      </w:r>
      <w:r w:rsidR="006C3AF6" w:rsidRPr="00240CAF">
        <w:t>s</w:t>
      </w:r>
      <w:r w:rsidR="009B6909" w:rsidRPr="00240CAF">
        <w:t xml:space="preserve"> for </w:t>
      </w:r>
      <w:r w:rsidR="000F7CA8" w:rsidRPr="00240CAF">
        <w:t xml:space="preserve">the </w:t>
      </w:r>
      <w:r w:rsidR="009B6909" w:rsidRPr="00240CAF">
        <w:t>pure substance activity coefficient, molar volume, molar entropy and molar enthalpy</w:t>
      </w:r>
      <w:r w:rsidR="000F7CA8" w:rsidRPr="00240CAF">
        <w:t>,</w:t>
      </w:r>
      <w:r w:rsidR="009B6909" w:rsidRPr="00240CAF">
        <w:t xml:space="preserve"> based on </w:t>
      </w:r>
      <w:r w:rsidR="00232970" w:rsidRPr="00240CAF">
        <w:t>the current solution state (</w:t>
      </w:r>
      <w:r w:rsidR="009B6909" w:rsidRPr="00240CAF">
        <w:t>temperature, pressure, electric potential and ionic strength</w:t>
      </w:r>
      <w:r w:rsidR="00232970" w:rsidRPr="00240CAF">
        <w:t>)</w:t>
      </w:r>
      <w:r w:rsidR="00671FC5" w:rsidRPr="00240CAF">
        <w:t xml:space="preserve"> and the substance data</w:t>
      </w:r>
      <w:r w:rsidR="009B6909" w:rsidRPr="00240CAF">
        <w:t xml:space="preserve">. </w:t>
      </w:r>
      <w:r w:rsidRPr="00240CAF">
        <w:t xml:space="preserve">The </w:t>
      </w:r>
      <w:r w:rsidR="009B6909" w:rsidRPr="00240CAF">
        <w:t>object-oriented design allows</w:t>
      </w:r>
      <w:r w:rsidR="000F7CA8" w:rsidRPr="00240CAF">
        <w:t xml:space="preserve"> users</w:t>
      </w:r>
      <w:r w:rsidR="009B6909" w:rsidRPr="00240CAF">
        <w:t xml:space="preserve"> </w:t>
      </w:r>
      <w:r w:rsidRPr="00240CAF">
        <w:t>to</w:t>
      </w:r>
      <w:r w:rsidR="009B6909" w:rsidRPr="00240CAF">
        <w:t xml:space="preserve"> defin</w:t>
      </w:r>
      <w:r w:rsidRPr="00240CAF">
        <w:t>e</w:t>
      </w:r>
      <w:r w:rsidR="009B6909" w:rsidRPr="00240CAF">
        <w:t xml:space="preserve"> </w:t>
      </w:r>
      <w:r w:rsidR="000F7CA8" w:rsidRPr="00240CAF">
        <w:t xml:space="preserve">the </w:t>
      </w:r>
      <w:r w:rsidRPr="00240CAF">
        <w:t xml:space="preserve">substance data </w:t>
      </w:r>
      <w:r w:rsidR="00A260A8" w:rsidRPr="00240CAF">
        <w:t xml:space="preserve">record </w:t>
      </w:r>
      <w:r w:rsidRPr="00240CAF">
        <w:t>a</w:t>
      </w:r>
      <w:r w:rsidR="009B6909" w:rsidRPr="00240CAF">
        <w:t xml:space="preserve">s part of the </w:t>
      </w:r>
      <w:r w:rsidR="00A260A8" w:rsidRPr="00240CAF">
        <w:t>state of matter package</w:t>
      </w:r>
      <w:r w:rsidR="009B6909" w:rsidRPr="00240CAF">
        <w:t xml:space="preserve">. </w:t>
      </w:r>
      <w:r w:rsidR="00F300A0" w:rsidRPr="00240CAF">
        <w:t>U</w:t>
      </w:r>
      <w:r w:rsidR="009B6909" w:rsidRPr="00240CAF">
        <w:t>ser</w:t>
      </w:r>
      <w:r w:rsidR="00F300A0" w:rsidRPr="00240CAF">
        <w:t>s</w:t>
      </w:r>
      <w:r w:rsidR="009B6909" w:rsidRPr="00240CAF">
        <w:t xml:space="preserve"> can </w:t>
      </w:r>
      <w:r w:rsidR="00671FC5" w:rsidRPr="00240CAF">
        <w:t xml:space="preserve">select </w:t>
      </w:r>
      <w:r w:rsidRPr="00240CAF">
        <w:t xml:space="preserve">substance </w:t>
      </w:r>
      <w:r w:rsidR="000D3E27" w:rsidRPr="00240CAF">
        <w:t xml:space="preserve">parameters </w:t>
      </w:r>
      <w:r w:rsidR="00671FC5" w:rsidRPr="00240CAF">
        <w:t xml:space="preserve">according to </w:t>
      </w:r>
      <w:r w:rsidR="00F300A0" w:rsidRPr="00240CAF">
        <w:t xml:space="preserve">the </w:t>
      </w:r>
      <w:r w:rsidR="00A260A8" w:rsidRPr="00240CAF">
        <w:t>state of matter</w:t>
      </w:r>
      <w:r w:rsidR="00F300A0" w:rsidRPr="00240CAF">
        <w:t xml:space="preserve">, </w:t>
      </w:r>
      <w:del w:id="5" w:author="Marek Mateják" w:date="2015-05-20T17:26:00Z">
        <w:r w:rsidR="00F300A0" w:rsidRPr="00240CAF" w:rsidDel="00003C3D">
          <w:delText>and</w:delText>
        </w:r>
        <w:r w:rsidR="00445D0B" w:rsidRPr="00240CAF" w:rsidDel="00003C3D">
          <w:delText xml:space="preserve"> </w:delText>
        </w:r>
        <w:r w:rsidR="00671FC5" w:rsidRPr="00240CAF" w:rsidDel="00003C3D">
          <w:delText xml:space="preserve">usage of </w:delText>
        </w:r>
        <w:r w:rsidR="00F300A0" w:rsidRPr="00240CAF" w:rsidDel="00003C3D">
          <w:delText xml:space="preserve">the </w:delText>
        </w:r>
        <w:r w:rsidRPr="00240CAF" w:rsidDel="00003C3D">
          <w:delText xml:space="preserve">substance data </w:delText>
        </w:r>
        <w:r w:rsidR="00671FC5" w:rsidRPr="00240CAF" w:rsidDel="00003C3D">
          <w:delText>record is</w:delText>
        </w:r>
        <w:r w:rsidR="009B6909" w:rsidRPr="00240CAF" w:rsidDel="00003C3D">
          <w:delText xml:space="preserve"> </w:delText>
        </w:r>
        <w:r w:rsidR="00671FC5" w:rsidRPr="00240CAF" w:rsidDel="00003C3D">
          <w:delText xml:space="preserve">limited only </w:delText>
        </w:r>
        <w:r w:rsidR="00B7485D" w:rsidRPr="00240CAF" w:rsidDel="00003C3D">
          <w:delText>by the</w:delText>
        </w:r>
        <w:r w:rsidR="009B6909" w:rsidRPr="00240CAF" w:rsidDel="00003C3D">
          <w:delText xml:space="preserve"> </w:delText>
        </w:r>
        <w:r w:rsidR="00A260A8" w:rsidRPr="00240CAF" w:rsidDel="00003C3D">
          <w:delText>state of matter</w:delText>
        </w:r>
        <w:r w:rsidR="00671FC5" w:rsidRPr="00240CAF" w:rsidDel="00003C3D">
          <w:delText xml:space="preserve"> package</w:delText>
        </w:r>
        <w:r w:rsidR="00B7485D" w:rsidRPr="00240CAF" w:rsidDel="00003C3D">
          <w:delText>,</w:delText>
        </w:r>
        <w:r w:rsidR="00A260A8" w:rsidRPr="00240CAF" w:rsidDel="00003C3D">
          <w:delText xml:space="preserve"> </w:delText>
        </w:r>
      </w:del>
      <w:r w:rsidR="00A260A8" w:rsidRPr="00240CAF">
        <w:t>redefin</w:t>
      </w:r>
      <w:r w:rsidR="00B7485D" w:rsidRPr="00240CAF">
        <w:t>ing</w:t>
      </w:r>
      <w:r w:rsidR="00A260A8" w:rsidRPr="00240CAF">
        <w:t xml:space="preserve"> the getter functions of substance properties</w:t>
      </w:r>
      <w:r w:rsidR="009B6909" w:rsidRPr="00240CAF">
        <w:t>.</w:t>
      </w:r>
    </w:p>
    <w:p w:rsidR="009B6909" w:rsidRPr="00240CAF" w:rsidRDefault="006B3BF6" w:rsidP="009B6909">
      <w:pPr>
        <w:pStyle w:val="BodyTextIndented"/>
      </w:pPr>
      <w:r w:rsidRPr="00240CAF">
        <w:t>O</w:t>
      </w:r>
      <w:r w:rsidR="009B6909" w:rsidRPr="00240CAF">
        <w:t xml:space="preserve">ur examples work with ideal </w:t>
      </w:r>
      <w:r w:rsidR="0027722D" w:rsidRPr="00240CAF">
        <w:t xml:space="preserve">gases </w:t>
      </w:r>
      <w:r w:rsidR="00760BD5">
        <w:t>in case</w:t>
      </w:r>
      <w:ins w:id="6" w:author="Marek Mateják" w:date="2015-05-20T17:26:00Z">
        <w:r w:rsidR="00003C3D">
          <w:t>s</w:t>
        </w:r>
      </w:ins>
      <w:r w:rsidR="00760BD5">
        <w:t xml:space="preserve"> of </w:t>
      </w:r>
      <w:del w:id="7" w:author="Marek Mateják" w:date="2015-05-20T17:27:00Z">
        <w:r w:rsidR="00760BD5" w:rsidDel="00003C3D">
          <w:delText xml:space="preserve">all </w:delText>
        </w:r>
      </w:del>
      <w:r w:rsidR="00760BD5">
        <w:t>gase</w:t>
      </w:r>
      <w:del w:id="8" w:author="Marek Mateják" w:date="2015-05-20T17:27:00Z">
        <w:r w:rsidR="00760BD5" w:rsidDel="00003C3D">
          <w:delText>ou</w:delText>
        </w:r>
      </w:del>
      <w:r w:rsidR="00760BD5">
        <w:t xml:space="preserve">s </w:t>
      </w:r>
      <w:del w:id="9" w:author="Marek Mateják" w:date="2015-05-20T17:27:00Z">
        <w:r w:rsidR="00760BD5" w:rsidDel="00003C3D">
          <w:delText xml:space="preserve">substances </w:delText>
        </w:r>
      </w:del>
      <w:r w:rsidR="0027722D" w:rsidRPr="00240CAF">
        <w:t>and</w:t>
      </w:r>
      <w:r w:rsidR="009B6909" w:rsidRPr="00240CAF">
        <w:t xml:space="preserve"> incompressible </w:t>
      </w:r>
      <w:r w:rsidR="00760BD5">
        <w:t xml:space="preserve">state of matter in case of </w:t>
      </w:r>
      <w:r w:rsidR="009B6909" w:rsidRPr="00240CAF">
        <w:t>liquid</w:t>
      </w:r>
      <w:r w:rsidR="0027722D" w:rsidRPr="00240CAF">
        <w:t>s</w:t>
      </w:r>
      <w:r w:rsidR="009B6909" w:rsidRPr="00240CAF">
        <w:t xml:space="preserve"> or solid</w:t>
      </w:r>
      <w:r w:rsidR="00A260A8" w:rsidRPr="00240CAF">
        <w:t>s</w:t>
      </w:r>
      <w:r w:rsidR="009B6909" w:rsidRPr="00240CAF">
        <w:t xml:space="preserve">. The definition data are </w:t>
      </w:r>
      <w:r w:rsidR="002314FD" w:rsidRPr="00240CAF">
        <w:t xml:space="preserve">the </w:t>
      </w:r>
      <w:r w:rsidR="009B6909" w:rsidRPr="00240CAF">
        <w:t xml:space="preserve">molar mass of the substance, </w:t>
      </w:r>
      <w:r w:rsidR="002314FD" w:rsidRPr="00240CAF">
        <w:t xml:space="preserve">the </w:t>
      </w:r>
      <w:r w:rsidR="009B6909" w:rsidRPr="00240CAF">
        <w:t>number of charge</w:t>
      </w:r>
      <w:r w:rsidR="002314FD" w:rsidRPr="00240CAF">
        <w:t>s</w:t>
      </w:r>
      <w:r w:rsidR="009B6909" w:rsidRPr="00240CAF">
        <w:t xml:space="preserve"> of the substance, </w:t>
      </w:r>
      <w:r w:rsidR="002314FD" w:rsidRPr="00240CAF">
        <w:t xml:space="preserve">the </w:t>
      </w:r>
      <w:r w:rsidR="009B6909" w:rsidRPr="00240CAF">
        <w:t>molar heat capacity of the substance</w:t>
      </w:r>
      <w:r w:rsidR="00091D71" w:rsidRPr="00240CAF">
        <w:t xml:space="preserve"> at </w:t>
      </w:r>
      <w:r w:rsidR="002314FD" w:rsidRPr="00240CAF">
        <w:t xml:space="preserve">a </w:t>
      </w:r>
      <w:r w:rsidR="00091D71" w:rsidRPr="00240CAF">
        <w:t>constant pressure</w:t>
      </w:r>
      <w:r w:rsidR="009B6909" w:rsidRPr="00240CAF">
        <w:t>, free formation enthalpy</w:t>
      </w:r>
      <w:r w:rsidR="00717C9A" w:rsidRPr="00240CAF">
        <w:t>,</w:t>
      </w:r>
      <w:r w:rsidR="009B6909" w:rsidRPr="00240CAF">
        <w:t xml:space="preserve"> </w:t>
      </w:r>
      <w:r w:rsidR="000D5C5F" w:rsidRPr="00240CAF">
        <w:t>free formation Gibbs energy</w:t>
      </w:r>
      <w:r w:rsidR="00717C9A" w:rsidRPr="00240CAF">
        <w:t xml:space="preserve"> a</w:t>
      </w:r>
      <w:r w:rsidR="009B6909" w:rsidRPr="00240CAF">
        <w:t>nd density</w:t>
      </w:r>
      <w:r w:rsidR="00717C9A" w:rsidRPr="00240CAF">
        <w:t xml:space="preserve"> (if incompressible)</w:t>
      </w:r>
      <w:r w:rsidR="00EC0D5B" w:rsidRPr="00240CAF">
        <w:t xml:space="preserve"> — a</w:t>
      </w:r>
      <w:r w:rsidR="000D5C5F" w:rsidRPr="00240CAF">
        <w:t xml:space="preserve">ll at </w:t>
      </w:r>
      <w:r w:rsidR="00EC0D5B" w:rsidRPr="00240CAF">
        <w:t xml:space="preserve">a </w:t>
      </w:r>
      <w:r w:rsidR="000D5C5F" w:rsidRPr="00240CAF">
        <w:t>temperature of 25°C and pressure 1 bar.</w:t>
      </w:r>
      <w:r w:rsidR="009B6909" w:rsidRPr="00240CAF">
        <w:t xml:space="preserve"> </w:t>
      </w:r>
      <w:r w:rsidR="00EC0D5B" w:rsidRPr="00240CAF">
        <w:t xml:space="preserve">Since </w:t>
      </w:r>
      <w:r w:rsidR="000D5C5F" w:rsidRPr="00240CAF">
        <w:t xml:space="preserve">these parameters are usually </w:t>
      </w:r>
      <w:r w:rsidR="00EC0D5B" w:rsidRPr="00240CAF">
        <w:t xml:space="preserve">recorded </w:t>
      </w:r>
      <w:r w:rsidR="000D5C5F" w:rsidRPr="00240CAF">
        <w:t>in chemical tables at th</w:t>
      </w:r>
      <w:r w:rsidR="00DA713D" w:rsidRPr="00240CAF">
        <w:t>is</w:t>
      </w:r>
      <w:r w:rsidR="000D5C5F" w:rsidRPr="00240CAF">
        <w:t xml:space="preserve"> standard </w:t>
      </w:r>
      <w:r w:rsidR="009118BA">
        <w:t>conditions</w:t>
      </w:r>
      <w:del w:id="10" w:author="Marek Mateják" w:date="2015-05-20T17:28:00Z">
        <w:r w:rsidR="00EC0D5B" w:rsidRPr="00404767" w:rsidDel="00003C3D">
          <w:delText>,</w:delText>
        </w:r>
        <w:r w:rsidR="009B6909" w:rsidRPr="00404767" w:rsidDel="00003C3D">
          <w:delText xml:space="preserve"> the definition of </w:delText>
        </w:r>
        <w:r w:rsidR="000D5C5F" w:rsidRPr="00404767" w:rsidDel="00003C3D">
          <w:delText>the</w:delText>
        </w:r>
        <w:r w:rsidR="009B6909" w:rsidRPr="00404767" w:rsidDel="00003C3D">
          <w:delText xml:space="preserve"> </w:delText>
        </w:r>
        <w:r w:rsidR="00DA713D" w:rsidRPr="00404767" w:rsidDel="00003C3D">
          <w:delText xml:space="preserve">chemical </w:delText>
        </w:r>
        <w:r w:rsidR="009B6909" w:rsidRPr="00404767" w:rsidDel="00003C3D">
          <w:delText xml:space="preserve">substance is </w:delText>
        </w:r>
        <w:r w:rsidR="00C43C90" w:rsidRPr="00404767" w:rsidDel="00003C3D">
          <w:delText xml:space="preserve">also </w:delText>
        </w:r>
        <w:r w:rsidR="009B6909" w:rsidRPr="00404767" w:rsidDel="00003C3D">
          <w:delText xml:space="preserve">the record of </w:delText>
        </w:r>
        <w:r w:rsidR="000D5C5F" w:rsidRPr="00404767" w:rsidDel="00003C3D">
          <w:delText xml:space="preserve">the </w:delText>
        </w:r>
        <w:r w:rsidR="009B6909" w:rsidRPr="00404767" w:rsidDel="00003C3D">
          <w:delText>parameters</w:delText>
        </w:r>
      </w:del>
      <w:r w:rsidR="009B6909" w:rsidRPr="00404767">
        <w:t>.</w:t>
      </w:r>
      <w:r w:rsidR="009B6909" w:rsidRPr="00240CAF">
        <w:t xml:space="preserve"> </w:t>
      </w:r>
      <w:r w:rsidR="00C43C90" w:rsidRPr="00240CAF">
        <w:t>In this manner,</w:t>
      </w:r>
      <w:r w:rsidR="009B6909" w:rsidRPr="00240CAF">
        <w:t xml:space="preserve"> more than 35 real chemical substances in</w:t>
      </w:r>
      <w:r w:rsidR="00C43C90" w:rsidRPr="00240CAF">
        <w:t xml:space="preserve"> the</w:t>
      </w:r>
      <w:r w:rsidR="009B6909" w:rsidRPr="00240CAF">
        <w:t xml:space="preserve"> example package of this chemical library</w:t>
      </w:r>
      <w:r w:rsidR="00C43C90" w:rsidRPr="00240CAF">
        <w:t xml:space="preserve"> have already been defined</w:t>
      </w:r>
      <w:r w:rsidR="009B6909" w:rsidRPr="00240CAF">
        <w:t>. The usage of these predefined sub</w:t>
      </w:r>
      <w:r w:rsidR="00DD449F" w:rsidRPr="00240CAF">
        <w:t>stances</w:t>
      </w:r>
      <w:r w:rsidR="00C43C90" w:rsidRPr="00240CAF">
        <w:t>’</w:t>
      </w:r>
      <w:r w:rsidR="00DD449F" w:rsidRPr="00240CAF">
        <w:t xml:space="preserve"> data is</w:t>
      </w:r>
      <w:r w:rsidR="00091D71" w:rsidRPr="00240CAF">
        <w:t xml:space="preserve"> very simple. In</w:t>
      </w:r>
      <w:r w:rsidR="009B6909" w:rsidRPr="00240CAF">
        <w:t xml:space="preserve"> </w:t>
      </w:r>
      <w:r w:rsidR="009B6909" w:rsidRPr="00240CAF">
        <w:lastRenderedPageBreak/>
        <w:t>the parameter dialog of the chemical substance</w:t>
      </w:r>
      <w:r w:rsidR="009C1161" w:rsidRPr="00240CAF">
        <w:t>,</w:t>
      </w:r>
      <w:r w:rsidR="00091D71" w:rsidRPr="00240CAF">
        <w:t xml:space="preserve"> </w:t>
      </w:r>
      <w:r w:rsidR="009C1161" w:rsidRPr="00240CAF">
        <w:t xml:space="preserve">the correct record with this data </w:t>
      </w:r>
      <w:r w:rsidR="009B6909" w:rsidRPr="00240CAF">
        <w:t>can be selected</w:t>
      </w:r>
      <w:r w:rsidR="009C1161" w:rsidRPr="00240CAF">
        <w:t>,</w:t>
      </w:r>
      <w:r w:rsidR="009B6909" w:rsidRPr="00240CAF">
        <w:t xml:space="preserve"> as shown in Figure 1. </w:t>
      </w:r>
    </w:p>
    <w:p w:rsidR="009B6909" w:rsidRPr="00240CAF" w:rsidRDefault="009B6909" w:rsidP="009B6909">
      <w:pPr>
        <w:pStyle w:val="BodyTextIndented"/>
      </w:pPr>
      <w:r w:rsidRPr="00240CAF">
        <w:t>This setting is typically the most important setting of each chemical model. All equilibrium coefficients</w:t>
      </w:r>
      <w:r w:rsidR="000D5C5F" w:rsidRPr="00240CAF">
        <w:t>, standard voltages, dissolution coefficients, saturated vapor pressures and so on,</w:t>
      </w:r>
      <w:r w:rsidRPr="00240CAF">
        <w:t xml:space="preserve"> are automatically solved using the</w:t>
      </w:r>
      <w:r w:rsidR="000D5C5F" w:rsidRPr="00240CAF">
        <w:t>se</w:t>
      </w:r>
      <w:r w:rsidRPr="00240CAF">
        <w:t xml:space="preserve"> substance data. As a result</w:t>
      </w:r>
      <w:r w:rsidR="00604508" w:rsidRPr="00240CAF">
        <w:t>,</w:t>
      </w:r>
      <w:r w:rsidRPr="00240CAF">
        <w:t xml:space="preserve"> for example</w:t>
      </w:r>
      <w:r w:rsidR="00604508" w:rsidRPr="00240CAF">
        <w:t>,</w:t>
      </w:r>
      <w:r w:rsidRPr="00240CAF">
        <w:t xml:space="preserve"> the chemical reaction component </w:t>
      </w:r>
      <w:r w:rsidR="00604508" w:rsidRPr="00240CAF">
        <w:t xml:space="preserve">only </w:t>
      </w:r>
      <w:r w:rsidRPr="00240CAF">
        <w:t>need</w:t>
      </w:r>
      <w:r w:rsidR="00604508" w:rsidRPr="00240CAF">
        <w:t>s</w:t>
      </w:r>
      <w:r w:rsidRPr="00240CAF">
        <w:t xml:space="preserve"> to define the </w:t>
      </w:r>
      <w:proofErr w:type="spellStart"/>
      <w:r w:rsidRPr="00240CAF">
        <w:t>stoichiometry</w:t>
      </w:r>
      <w:proofErr w:type="spellEnd"/>
      <w:r w:rsidRPr="00240CAF">
        <w:t xml:space="preserve"> coefficient</w:t>
      </w:r>
      <w:r w:rsidR="00717C9A" w:rsidRPr="00240CAF">
        <w:t>s</w:t>
      </w:r>
      <w:r w:rsidR="00604508" w:rsidRPr="00240CAF">
        <w:t>, a</w:t>
      </w:r>
      <w:r w:rsidRPr="00240CAF">
        <w:t>nd the connected substances</w:t>
      </w:r>
      <w:r w:rsidR="000D5C5F" w:rsidRPr="00240CAF">
        <w:t xml:space="preserve"> </w:t>
      </w:r>
      <w:r w:rsidRPr="00240CAF">
        <w:t xml:space="preserve">reach equilibrium at the </w:t>
      </w:r>
      <w:r w:rsidR="00604508" w:rsidRPr="00240CAF">
        <w:t xml:space="preserve">correct </w:t>
      </w:r>
      <w:r w:rsidRPr="00240CAF">
        <w:t xml:space="preserve">equilibrium coefficient. </w:t>
      </w:r>
    </w:p>
    <w:p w:rsidR="009B6909" w:rsidRPr="00240CAF" w:rsidRDefault="009B6909" w:rsidP="009B6909">
      <w:pPr>
        <w:pStyle w:val="Nadpis1"/>
      </w:pPr>
      <w:r w:rsidRPr="00240CAF">
        <w:t xml:space="preserve">Example of </w:t>
      </w:r>
      <w:r w:rsidR="00604508" w:rsidRPr="00240CAF">
        <w:t>the Lead-Acid Battery</w:t>
      </w:r>
    </w:p>
    <w:p w:rsidR="009B6909" w:rsidRPr="00240CAF" w:rsidRDefault="009B6909" w:rsidP="006B15F8">
      <w:pPr>
        <w:pStyle w:val="Body"/>
      </w:pPr>
      <w:r w:rsidRPr="00240CAF">
        <w:t xml:space="preserve">The lead-acid electrochemical cells are characterized </w:t>
      </w:r>
      <w:r w:rsidR="007815E5" w:rsidRPr="00240CAF">
        <w:t xml:space="preserve">by </w:t>
      </w:r>
      <w:r w:rsidRPr="00240CAF">
        <w:t>two chemical reactions: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4323"/>
        <w:gridCol w:w="570"/>
      </w:tblGrid>
      <w:tr w:rsidR="009B6909" w:rsidRPr="00240CAF" w:rsidTr="00301B8E">
        <w:trPr>
          <w:trHeight w:val="469"/>
        </w:trPr>
        <w:tc>
          <w:tcPr>
            <w:tcW w:w="4418" w:type="pct"/>
            <w:vAlign w:val="center"/>
          </w:tcPr>
          <w:p w:rsidR="009B6909" w:rsidRPr="00240CAF" w:rsidRDefault="009B6909" w:rsidP="009B6909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PbO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+ HSO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+ 3 H</w:t>
            </w:r>
            <w:r w:rsidRPr="00240CAF">
              <w:rPr>
                <w:vertAlign w:val="superscript"/>
                <w:lang w:val="en-US"/>
              </w:rPr>
              <w:t>+</w:t>
            </w:r>
            <w:r w:rsidRPr="00240CAF">
              <w:rPr>
                <w:lang w:val="en-US"/>
              </w:rPr>
              <w:t xml:space="preserve"> +2 e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↔ PbSO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lang w:val="en-US"/>
              </w:rPr>
              <w:t xml:space="preserve"> + 2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>O</w:t>
            </w:r>
          </w:p>
        </w:tc>
        <w:tc>
          <w:tcPr>
            <w:tcW w:w="582" w:type="pct"/>
            <w:vAlign w:val="center"/>
          </w:tcPr>
          <w:p w:rsidR="009B6909" w:rsidRPr="00240CAF" w:rsidRDefault="009B6909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7F675F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7F675F" w:rsidRPr="00240CAF">
              <w:rPr>
                <w:sz w:val="21"/>
                <w:szCs w:val="21"/>
              </w:rPr>
              <w:fldChar w:fldCharType="separate"/>
            </w:r>
            <w:r w:rsidR="0044446B"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</w:t>
            </w:r>
            <w:r w:rsidR="007F675F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  <w:tr w:rsidR="009B6909" w:rsidRPr="00240CAF" w:rsidTr="00301B8E">
        <w:trPr>
          <w:trHeight w:val="444"/>
        </w:trPr>
        <w:tc>
          <w:tcPr>
            <w:tcW w:w="4418" w:type="pct"/>
            <w:vAlign w:val="center"/>
          </w:tcPr>
          <w:p w:rsidR="009B6909" w:rsidRPr="00240CAF" w:rsidRDefault="009B6909" w:rsidP="009B6909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proofErr w:type="spellStart"/>
            <w:r w:rsidRPr="00240CAF">
              <w:rPr>
                <w:lang w:val="en-US"/>
              </w:rPr>
              <w:t>Pb</w:t>
            </w:r>
            <w:proofErr w:type="spellEnd"/>
            <w:r w:rsidRPr="00240CAF">
              <w:rPr>
                <w:lang w:val="en-US"/>
              </w:rPr>
              <w:t xml:space="preserve"> + HSO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 ↔ PbSO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lang w:val="en-US"/>
              </w:rPr>
              <w:t xml:space="preserve"> + H</w:t>
            </w:r>
            <w:r w:rsidRPr="00240CAF">
              <w:rPr>
                <w:vertAlign w:val="superscript"/>
                <w:lang w:val="en-US"/>
              </w:rPr>
              <w:t>+</w:t>
            </w:r>
            <w:r w:rsidRPr="00240CAF">
              <w:rPr>
                <w:lang w:val="en-US"/>
              </w:rPr>
              <w:t xml:space="preserve"> + 2 e</w:t>
            </w:r>
            <w:r w:rsidRPr="00240CAF">
              <w:rPr>
                <w:vertAlign w:val="superscript"/>
                <w:lang w:val="en-US"/>
              </w:rPr>
              <w:t>-</w:t>
            </w:r>
          </w:p>
        </w:tc>
        <w:tc>
          <w:tcPr>
            <w:tcW w:w="582" w:type="pct"/>
            <w:vAlign w:val="center"/>
          </w:tcPr>
          <w:p w:rsidR="009B6909" w:rsidRPr="00240CAF" w:rsidRDefault="009B6909" w:rsidP="009B690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7F675F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7F675F" w:rsidRPr="00240CAF">
              <w:rPr>
                <w:sz w:val="21"/>
                <w:szCs w:val="21"/>
              </w:rPr>
              <w:fldChar w:fldCharType="separate"/>
            </w:r>
            <w:r w:rsidR="0044446B"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</w:t>
            </w:r>
            <w:r w:rsidR="007F675F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:rsidR="00B945F5" w:rsidRPr="00240CAF" w:rsidRDefault="007815E5" w:rsidP="00404767">
      <w:pPr>
        <w:pStyle w:val="BodyTextIndented"/>
        <w:ind w:firstLine="0"/>
      </w:pPr>
      <w:r w:rsidRPr="00240CAF">
        <w:t>The b</w:t>
      </w:r>
      <w:r w:rsidR="009B6909" w:rsidRPr="00240CAF">
        <w:t xml:space="preserve">uilding of one cell of </w:t>
      </w:r>
      <w:r w:rsidRPr="00240CAF">
        <w:t xml:space="preserve">a </w:t>
      </w:r>
      <w:r w:rsidR="009B6909" w:rsidRPr="00240CAF">
        <w:t>lead-acid battery</w:t>
      </w:r>
      <w:r w:rsidR="002F0EB8" w:rsidRPr="00240CAF">
        <w:t xml:space="preserve"> (Figure 2</w:t>
      </w:r>
      <w:ins w:id="11" w:author="Marek Mateják" w:date="2015-05-20T17:38:00Z">
        <w:r w:rsidR="00D32777">
          <w:t>A</w:t>
        </w:r>
      </w:ins>
      <w:r w:rsidR="002F0EB8" w:rsidRPr="00240CAF">
        <w:t>)</w:t>
      </w:r>
      <w:r w:rsidR="009B6909" w:rsidRPr="00240CAF">
        <w:t xml:space="preserve"> starts with </w:t>
      </w:r>
      <w:r w:rsidRPr="00240CAF">
        <w:t xml:space="preserve">the </w:t>
      </w:r>
      <w:r w:rsidR="009B6909" w:rsidRPr="00240CAF">
        <w:t>definition of three solutions</w:t>
      </w:r>
      <w:r w:rsidRPr="00240CAF">
        <w:t>: t</w:t>
      </w:r>
      <w:r w:rsidR="009B6909" w:rsidRPr="00240CAF">
        <w:t xml:space="preserve">wo for </w:t>
      </w:r>
      <w:r w:rsidRPr="00240CAF">
        <w:t xml:space="preserve">the </w:t>
      </w:r>
      <w:r w:rsidR="002F0EB8" w:rsidRPr="00240CAF">
        <w:t xml:space="preserve">lead </w:t>
      </w:r>
      <w:r w:rsidR="009B6909" w:rsidRPr="00240CAF">
        <w:t xml:space="preserve">electrodes and one for </w:t>
      </w:r>
      <w:r w:rsidRPr="00240CAF">
        <w:t xml:space="preserve">the </w:t>
      </w:r>
      <w:r w:rsidR="00F637BC" w:rsidRPr="00240CAF">
        <w:t>liquid-</w:t>
      </w:r>
      <w:r w:rsidR="009B6909" w:rsidRPr="00240CAF">
        <w:t>acid solution. This can be done by drag</w:t>
      </w:r>
      <w:r w:rsidR="00F637BC" w:rsidRPr="00240CAF">
        <w:t>ging</w:t>
      </w:r>
      <w:r w:rsidR="009B6909" w:rsidRPr="00240CAF">
        <w:t xml:space="preserve"> and drop</w:t>
      </w:r>
      <w:r w:rsidR="00F637BC" w:rsidRPr="00240CAF">
        <w:t>ping</w:t>
      </w:r>
      <w:r w:rsidR="009B6909" w:rsidRPr="00240CAF">
        <w:t xml:space="preserve"> the library class </w:t>
      </w:r>
      <w:r w:rsidR="00F637BC" w:rsidRPr="00240CAF">
        <w:t>‘</w:t>
      </w:r>
      <w:proofErr w:type="spellStart"/>
      <w:r w:rsidR="009B6909" w:rsidRPr="00240CAF">
        <w:t>Components.SimpleSolution</w:t>
      </w:r>
      <w:proofErr w:type="spellEnd"/>
      <w:r w:rsidR="00F637BC" w:rsidRPr="00240CAF">
        <w:t>’</w:t>
      </w:r>
      <w:r w:rsidR="009B6909" w:rsidRPr="00240CAF">
        <w:t xml:space="preserve"> into the diagram. </w:t>
      </w:r>
      <w:r w:rsidR="00581B03" w:rsidRPr="00240CAF">
        <w:t xml:space="preserve">We called the </w:t>
      </w:r>
      <w:r w:rsidR="009B6909" w:rsidRPr="00240CAF">
        <w:t>first instance “c</w:t>
      </w:r>
      <w:r w:rsidR="00DD449F" w:rsidRPr="00240CAF">
        <w:t xml:space="preserve">athode”, </w:t>
      </w:r>
      <w:r w:rsidR="009B6909" w:rsidRPr="00240CAF">
        <w:t xml:space="preserve">the second “solution” and the last “anode”. We set the parameter </w:t>
      </w:r>
      <w:r w:rsidR="00581B03" w:rsidRPr="00240CAF">
        <w:t>‘</w:t>
      </w:r>
      <w:proofErr w:type="spellStart"/>
      <w:r w:rsidR="009B6909" w:rsidRPr="00240CAF">
        <w:t>ElectricalGround</w:t>
      </w:r>
      <w:proofErr w:type="spellEnd"/>
      <w:r w:rsidR="00581B03" w:rsidRPr="00240CAF">
        <w:t>’</w:t>
      </w:r>
      <w:r w:rsidR="009B6909" w:rsidRPr="00240CAF">
        <w:t xml:space="preserve"> as “false” for all of these solutions </w:t>
      </w:r>
      <w:r w:rsidR="00581B03" w:rsidRPr="00240CAF">
        <w:t xml:space="preserve">in order </w:t>
      </w:r>
      <w:r w:rsidR="009B6909" w:rsidRPr="00240CAF">
        <w:t xml:space="preserve">to </w:t>
      </w:r>
      <w:r w:rsidR="00926747" w:rsidRPr="00240CAF">
        <w:t xml:space="preserve">attain the </w:t>
      </w:r>
      <w:r w:rsidR="009B6909" w:rsidRPr="00240CAF">
        <w:t>possibility of non-zero voltage</w:t>
      </w:r>
      <w:r w:rsidR="00DD449F" w:rsidRPr="00240CAF">
        <w:t>s.</w:t>
      </w:r>
      <w:r w:rsidR="009B6909" w:rsidRPr="00240CAF">
        <w:t xml:space="preserve"> Now we can specify the chemical substances inside the chemical solutions. We drag and drop the library class </w:t>
      </w:r>
      <w:r w:rsidR="00926747" w:rsidRPr="00240CAF">
        <w:t>‘</w:t>
      </w:r>
      <w:proofErr w:type="spellStart"/>
      <w:r w:rsidR="009B6909" w:rsidRPr="00240CAF">
        <w:t>Components.Substance</w:t>
      </w:r>
      <w:proofErr w:type="spellEnd"/>
      <w:r w:rsidR="00926747" w:rsidRPr="00240CAF">
        <w:t>’</w:t>
      </w:r>
      <w:r w:rsidR="009B6909" w:rsidRPr="00240CAF">
        <w:t xml:space="preserve"> into the “solution” as chemical substances</w:t>
      </w:r>
      <w:ins w:id="12" w:author="Marek Mateják" w:date="2015-05-20T17:38:00Z">
        <w:r w:rsidR="00D32777">
          <w:t xml:space="preserve"> (Figure </w:t>
        </w:r>
      </w:ins>
      <w:ins w:id="13" w:author="Marek Mateják" w:date="2015-05-20T17:39:00Z">
        <w:r w:rsidR="00D32777">
          <w:t>2B</w:t>
        </w:r>
      </w:ins>
      <w:ins w:id="14" w:author="Marek Mateják" w:date="2015-05-20T17:38:00Z">
        <w:r w:rsidR="00D32777">
          <w:t>)</w:t>
        </w:r>
      </w:ins>
      <w:r w:rsidR="00C7439B" w:rsidRPr="00240CAF">
        <w:t xml:space="preserve">. </w:t>
      </w:r>
      <w:r w:rsidR="009B6909" w:rsidRPr="00240CAF">
        <w:t>H</w:t>
      </w:r>
      <w:r w:rsidR="009B6909" w:rsidRPr="00240CAF">
        <w:rPr>
          <w:vertAlign w:val="subscript"/>
        </w:rPr>
        <w:t>2</w:t>
      </w:r>
      <w:r w:rsidR="009B6909" w:rsidRPr="00240CAF">
        <w:t>O(l</w:t>
      </w:r>
      <w:r w:rsidR="005E0C92" w:rsidRPr="00240CAF">
        <w:t>iquid</w:t>
      </w:r>
      <w:r w:rsidR="009B6909" w:rsidRPr="00240CAF">
        <w:t>), H</w:t>
      </w:r>
      <w:r w:rsidR="009B6909" w:rsidRPr="00240CAF">
        <w:rPr>
          <w:vertAlign w:val="superscript"/>
        </w:rPr>
        <w:t>+</w:t>
      </w:r>
      <w:r w:rsidR="009B6909" w:rsidRPr="00240CAF">
        <w:t>(aq</w:t>
      </w:r>
      <w:r w:rsidR="005E0C92" w:rsidRPr="00240CAF">
        <w:t>ueous</w:t>
      </w:r>
      <w:r w:rsidR="00C7439B" w:rsidRPr="00240CAF">
        <w:t xml:space="preserve">) and </w:t>
      </w:r>
      <w:r w:rsidR="009B6909" w:rsidRPr="00240CAF">
        <w:t>HSO</w:t>
      </w:r>
      <w:r w:rsidR="009B6909" w:rsidRPr="00240CAF">
        <w:rPr>
          <w:vertAlign w:val="subscript"/>
        </w:rPr>
        <w:t>4</w:t>
      </w:r>
      <w:r w:rsidR="009B6909" w:rsidRPr="00240CAF">
        <w:rPr>
          <w:vertAlign w:val="superscript"/>
        </w:rPr>
        <w:t>-</w:t>
      </w:r>
      <w:r w:rsidR="009B6909" w:rsidRPr="00240CAF">
        <w:t>(aq</w:t>
      </w:r>
      <w:r w:rsidR="005E0C92" w:rsidRPr="00240CAF">
        <w:t>ueous</w:t>
      </w:r>
      <w:r w:rsidR="009B6909" w:rsidRPr="00240CAF">
        <w:t>) representing the liquid aqueous solution of sulfuric</w:t>
      </w:r>
      <w:r w:rsidR="002F0EB8" w:rsidRPr="00240CAF">
        <w:t xml:space="preserve"> acid</w:t>
      </w:r>
      <w:r w:rsidR="00C7439B" w:rsidRPr="00240CAF">
        <w:t xml:space="preserve"> are placed in </w:t>
      </w:r>
      <w:r w:rsidR="009B6909" w:rsidRPr="00240CAF">
        <w:t xml:space="preserve">the “cathode” </w:t>
      </w:r>
      <w:r w:rsidR="00124265" w:rsidRPr="00240CAF">
        <w:t>P</w:t>
      </w:r>
      <w:r w:rsidR="009B6909" w:rsidRPr="00240CAF">
        <w:t>bSO</w:t>
      </w:r>
      <w:r w:rsidR="009B6909" w:rsidRPr="00240CAF">
        <w:rPr>
          <w:vertAlign w:val="subscript"/>
        </w:rPr>
        <w:t>4</w:t>
      </w:r>
      <w:r w:rsidR="009B6909" w:rsidRPr="00240CAF">
        <w:t>(s</w:t>
      </w:r>
      <w:r w:rsidR="005E0C92" w:rsidRPr="00240CAF">
        <w:t>olid</w:t>
      </w:r>
      <w:r w:rsidR="009B6909" w:rsidRPr="00240CAF">
        <w:t>) and PbO</w:t>
      </w:r>
      <w:r w:rsidR="009B6909" w:rsidRPr="00240CAF">
        <w:rPr>
          <w:vertAlign w:val="subscript"/>
        </w:rPr>
        <w:t>2</w:t>
      </w:r>
      <w:r w:rsidR="009B6909" w:rsidRPr="00240CAF">
        <w:t>(s</w:t>
      </w:r>
      <w:r w:rsidR="005E0C92" w:rsidRPr="00240CAF">
        <w:t>olid</w:t>
      </w:r>
      <w:r w:rsidR="009B6909" w:rsidRPr="00240CAF">
        <w:t>)</w:t>
      </w:r>
      <w:r w:rsidR="00C7439B" w:rsidRPr="00240CAF">
        <w:t>,</w:t>
      </w:r>
      <w:r w:rsidR="009B6909" w:rsidRPr="00240CAF">
        <w:t xml:space="preserve"> representing the</w:t>
      </w:r>
      <w:r w:rsidR="002F0EB8" w:rsidRPr="00240CAF">
        <w:t xml:space="preserve"> elements of </w:t>
      </w:r>
      <w:r w:rsidR="00776C84" w:rsidRPr="00240CAF">
        <w:t xml:space="preserve">the </w:t>
      </w:r>
      <w:r w:rsidR="002F0EB8" w:rsidRPr="00240CAF">
        <w:t>positive electrode</w:t>
      </w:r>
      <w:r w:rsidR="00776C84" w:rsidRPr="00240CAF">
        <w:t>. I</w:t>
      </w:r>
      <w:r w:rsidR="009B6909" w:rsidRPr="00240CAF">
        <w:t xml:space="preserve">nto </w:t>
      </w:r>
      <w:r w:rsidR="00776C84" w:rsidRPr="00240CAF">
        <w:t xml:space="preserve">the </w:t>
      </w:r>
      <w:r w:rsidR="009B6909" w:rsidRPr="00240CAF">
        <w:t xml:space="preserve">“anode” </w:t>
      </w:r>
      <w:r w:rsidR="00776C84" w:rsidRPr="00240CAF">
        <w:t xml:space="preserve">are placed </w:t>
      </w:r>
      <w:r w:rsidR="009B6909" w:rsidRPr="00240CAF">
        <w:t>the substances</w:t>
      </w:r>
      <w:r w:rsidR="00776C84" w:rsidRPr="00240CAF">
        <w:t xml:space="preserve"> </w:t>
      </w:r>
      <w:proofErr w:type="spellStart"/>
      <w:proofErr w:type="gramStart"/>
      <w:r w:rsidR="009B6909" w:rsidRPr="00240CAF">
        <w:t>Pb</w:t>
      </w:r>
      <w:proofErr w:type="spellEnd"/>
      <w:r w:rsidR="009B6909" w:rsidRPr="00240CAF">
        <w:t>(</w:t>
      </w:r>
      <w:proofErr w:type="gramEnd"/>
      <w:r w:rsidR="009B6909" w:rsidRPr="00240CAF">
        <w:t>s</w:t>
      </w:r>
      <w:r w:rsidR="005E0C92" w:rsidRPr="00240CAF">
        <w:t>olid</w:t>
      </w:r>
      <w:r w:rsidR="009B6909" w:rsidRPr="00240CAF">
        <w:t xml:space="preserve">) and </w:t>
      </w:r>
      <w:r w:rsidR="00D563AF" w:rsidRPr="00240CAF">
        <w:t>a</w:t>
      </w:r>
      <w:r w:rsidR="009B6909" w:rsidRPr="00240CAF">
        <w:t>PbSO</w:t>
      </w:r>
      <w:r w:rsidR="009B6909" w:rsidRPr="00240CAF">
        <w:rPr>
          <w:vertAlign w:val="subscript"/>
        </w:rPr>
        <w:t>4</w:t>
      </w:r>
      <w:r w:rsidR="009B6909" w:rsidRPr="00240CAF">
        <w:t>(s</w:t>
      </w:r>
      <w:r w:rsidR="005E0C92" w:rsidRPr="00240CAF">
        <w:t>olid</w:t>
      </w:r>
      <w:r w:rsidR="009B6909" w:rsidRPr="00240CAF">
        <w:t>)</w:t>
      </w:r>
      <w:r w:rsidR="00776C84" w:rsidRPr="00240CAF">
        <w:t>,</w:t>
      </w:r>
      <w:r w:rsidR="009B6909" w:rsidRPr="00240CAF">
        <w:t xml:space="preserve"> representing the elements of </w:t>
      </w:r>
      <w:r w:rsidR="00776C84" w:rsidRPr="00240CAF">
        <w:t xml:space="preserve">the </w:t>
      </w:r>
      <w:r w:rsidR="009B6909" w:rsidRPr="00240CAF">
        <w:t>negative electrode.</w:t>
      </w:r>
      <w:r w:rsidR="00D563AF" w:rsidRPr="00240CAF">
        <w:t xml:space="preserve"> All </w:t>
      </w:r>
      <w:r w:rsidR="00776C84" w:rsidRPr="00240CAF">
        <w:t xml:space="preserve">of </w:t>
      </w:r>
      <w:r w:rsidR="00D563AF" w:rsidRPr="00240CAF">
        <w:t xml:space="preserve">these substances must </w:t>
      </w:r>
      <w:r w:rsidR="00AE382B" w:rsidRPr="00240CAF">
        <w:t xml:space="preserve">be given </w:t>
      </w:r>
      <w:r w:rsidR="00D563AF" w:rsidRPr="00240CAF">
        <w:t>unique names (e.g.</w:t>
      </w:r>
      <w:r w:rsidR="00AE382B" w:rsidRPr="00240CAF">
        <w:t>,</w:t>
      </w:r>
      <w:r w:rsidR="00D563AF" w:rsidRPr="00240CAF">
        <w:t xml:space="preserve"> “PbSO4” for </w:t>
      </w:r>
      <w:r w:rsidR="00AE382B" w:rsidRPr="00240CAF">
        <w:t xml:space="preserve">the </w:t>
      </w:r>
      <w:r w:rsidR="00D563AF" w:rsidRPr="00240CAF">
        <w:t xml:space="preserve">cathode and “aPbSO4” for </w:t>
      </w:r>
      <w:r w:rsidR="00AE382B" w:rsidRPr="00240CAF">
        <w:t xml:space="preserve">the </w:t>
      </w:r>
      <w:r w:rsidR="00D563AF" w:rsidRPr="00240CAF">
        <w:t xml:space="preserve">anode), because the </w:t>
      </w:r>
      <w:proofErr w:type="spellStart"/>
      <w:r w:rsidR="00D563AF" w:rsidRPr="00240CAF">
        <w:t>Modelica</w:t>
      </w:r>
      <w:proofErr w:type="spellEnd"/>
      <w:r w:rsidR="00D563AF" w:rsidRPr="00240CAF">
        <w:t xml:space="preserve"> language</w:t>
      </w:r>
      <w:r w:rsidR="009B6909" w:rsidRPr="00240CAF">
        <w:t xml:space="preserve"> </w:t>
      </w:r>
      <w:r w:rsidR="00D563AF" w:rsidRPr="00240CAF">
        <w:t xml:space="preserve">does not support two instances </w:t>
      </w:r>
      <w:r w:rsidR="00AE382B" w:rsidRPr="00240CAF">
        <w:t xml:space="preserve">with the same name </w:t>
      </w:r>
      <w:r w:rsidR="00D563AF" w:rsidRPr="00240CAF">
        <w:t xml:space="preserve">in </w:t>
      </w:r>
      <w:r w:rsidR="00AE382B" w:rsidRPr="00240CAF">
        <w:t xml:space="preserve">a single </w:t>
      </w:r>
      <w:r w:rsidR="00D563AF" w:rsidRPr="00240CAF">
        <w:t xml:space="preserve">class. </w:t>
      </w:r>
    </w:p>
    <w:p w:rsidR="00B945F5" w:rsidRPr="00240CAF" w:rsidRDefault="009B6909" w:rsidP="00404767">
      <w:pPr>
        <w:pStyle w:val="BodyTextIndented"/>
        <w:ind w:firstLine="284"/>
      </w:pPr>
      <w:r w:rsidRPr="00240CAF">
        <w:t>As mentioned</w:t>
      </w:r>
      <w:r w:rsidR="00AE382B" w:rsidRPr="00240CAF">
        <w:t xml:space="preserve"> above,</w:t>
      </w:r>
      <w:r w:rsidRPr="00240CAF">
        <w:t xml:space="preserve"> </w:t>
      </w:r>
      <w:r w:rsidR="00AE382B" w:rsidRPr="00240CAF">
        <w:t xml:space="preserve">the appropriate substance data </w:t>
      </w:r>
      <w:r w:rsidRPr="00240CAF">
        <w:t xml:space="preserve">for all </w:t>
      </w:r>
      <w:r w:rsidR="00AE382B" w:rsidRPr="00240CAF">
        <w:t xml:space="preserve">these </w:t>
      </w:r>
      <w:r w:rsidRPr="00240CAF">
        <w:t>substances must be selected</w:t>
      </w:r>
      <w:r w:rsidR="00DD449F" w:rsidRPr="00240CAF">
        <w:t xml:space="preserve"> </w:t>
      </w:r>
      <w:r w:rsidR="00A260A8" w:rsidRPr="00240CAF">
        <w:t>as predefined parametric records</w:t>
      </w:r>
      <w:r w:rsidR="00A45F5E" w:rsidRPr="00240CAF">
        <w:t>, e.g.,</w:t>
      </w:r>
      <w:r w:rsidR="00DD449F" w:rsidRPr="00240CAF">
        <w:t xml:space="preserve"> </w:t>
      </w:r>
      <w:r w:rsidR="000106B6" w:rsidRPr="00240CAF">
        <w:t>‘</w:t>
      </w:r>
      <w:proofErr w:type="spellStart"/>
      <w:r w:rsidR="00DD449F" w:rsidRPr="00240CAF">
        <w:t>Examples.Substances</w:t>
      </w:r>
      <w:r w:rsidR="002F0EB8" w:rsidRPr="00240CAF">
        <w:t>.</w:t>
      </w:r>
      <w:r w:rsidRPr="00240CAF">
        <w:t>Water_liquid</w:t>
      </w:r>
      <w:proofErr w:type="spellEnd"/>
      <w:r w:rsidR="000106B6" w:rsidRPr="00240CAF">
        <w:t>’</w:t>
      </w:r>
      <w:r w:rsidRPr="00240CAF">
        <w:t>,</w:t>
      </w:r>
      <w:r w:rsidR="005E0C92" w:rsidRPr="00240CAF">
        <w:t xml:space="preserve"> </w:t>
      </w:r>
      <w:r w:rsidR="000106B6" w:rsidRPr="00240CAF">
        <w:t>‘</w:t>
      </w:r>
      <w:r w:rsidR="002F0EB8" w:rsidRPr="00240CAF">
        <w:t>.</w:t>
      </w:r>
      <w:proofErr w:type="spellStart"/>
      <w:r w:rsidRPr="00240CAF">
        <w:t>Lead_solid</w:t>
      </w:r>
      <w:proofErr w:type="spellEnd"/>
      <w:r w:rsidR="000106B6" w:rsidRPr="00240CAF">
        <w:t>’</w:t>
      </w:r>
      <w:r w:rsidRPr="00240CAF">
        <w:t>,</w:t>
      </w:r>
      <w:r w:rsidR="005E0C92" w:rsidRPr="00240CAF">
        <w:t xml:space="preserve"> </w:t>
      </w:r>
      <w:r w:rsidR="000106B6" w:rsidRPr="00240CAF">
        <w:t>‘</w:t>
      </w:r>
      <w:r w:rsidR="002F0EB8" w:rsidRPr="00240CAF">
        <w:t>.</w:t>
      </w:r>
      <w:proofErr w:type="spellStart"/>
      <w:r w:rsidR="005E0C92" w:rsidRPr="00240CAF">
        <w:t>Lead_dioxide_solid</w:t>
      </w:r>
      <w:proofErr w:type="spellEnd"/>
      <w:r w:rsidR="000106B6" w:rsidRPr="00240CAF">
        <w:t>’</w:t>
      </w:r>
      <w:r w:rsidR="005E0C92" w:rsidRPr="00240CAF">
        <w:t xml:space="preserve">, </w:t>
      </w:r>
      <w:r w:rsidR="000106B6" w:rsidRPr="00240CAF">
        <w:t>‘</w:t>
      </w:r>
      <w:r w:rsidR="002F0EB8" w:rsidRPr="00240CAF">
        <w:t>.</w:t>
      </w:r>
      <w:proofErr w:type="spellStart"/>
      <w:r w:rsidR="005E0C92" w:rsidRPr="00240CAF">
        <w:t>Lead_sulfate_solid</w:t>
      </w:r>
      <w:proofErr w:type="spellEnd"/>
      <w:r w:rsidR="000106B6" w:rsidRPr="00240CAF">
        <w:t>’</w:t>
      </w:r>
      <w:r w:rsidR="00A45F5E" w:rsidRPr="00240CAF">
        <w:t>,</w:t>
      </w:r>
      <w:r w:rsidRPr="00240CAF">
        <w:t xml:space="preserve"> and so on. The last</w:t>
      </w:r>
      <w:r w:rsidR="005E0C92" w:rsidRPr="00240CAF">
        <w:t>,</w:t>
      </w:r>
      <w:r w:rsidRPr="00240CAF">
        <w:t xml:space="preserve"> very special substance</w:t>
      </w:r>
      <w:r w:rsidR="00A45F5E" w:rsidRPr="00240CAF">
        <w:t xml:space="preserve"> to be included</w:t>
      </w:r>
      <w:r w:rsidRPr="00240CAF">
        <w:t xml:space="preserve"> is an electron. This class is called </w:t>
      </w:r>
      <w:r w:rsidR="00A45F5E" w:rsidRPr="00240CAF">
        <w:t>‘</w:t>
      </w:r>
      <w:proofErr w:type="spellStart"/>
      <w:r w:rsidRPr="00240CAF">
        <w:t>Components.Ele</w:t>
      </w:r>
      <w:r w:rsidR="006B15F8" w:rsidRPr="00240CAF">
        <w:t>ctron</w:t>
      </w:r>
      <w:proofErr w:type="spellEnd"/>
      <w:del w:id="15" w:author="Marek Mateják" w:date="2015-05-20T17:08:00Z">
        <w:r w:rsidR="006B15F8" w:rsidRPr="00240CAF" w:rsidDel="00404767">
          <w:delText>e</w:delText>
        </w:r>
      </w:del>
      <w:r w:rsidR="00A45F5E" w:rsidRPr="00240CAF">
        <w:t>’</w:t>
      </w:r>
      <w:r w:rsidR="006B15F8" w:rsidRPr="00240CAF">
        <w:t xml:space="preserve"> and it must be added </w:t>
      </w:r>
      <w:r w:rsidR="00B47EF8" w:rsidRPr="00240CAF">
        <w:t xml:space="preserve">in order </w:t>
      </w:r>
      <w:r w:rsidR="006B15F8" w:rsidRPr="00240CAF">
        <w:t xml:space="preserve">for </w:t>
      </w:r>
      <w:r w:rsidRPr="00240CAF">
        <w:t>each electrode to trans</w:t>
      </w:r>
      <w:ins w:id="16" w:author="Marek Mateják" w:date="2015-05-20T17:33:00Z">
        <w:r w:rsidR="00D32777">
          <w:t>fer</w:t>
        </w:r>
      </w:ins>
      <w:del w:id="17" w:author="Marek Mateják" w:date="2015-05-20T17:33:00Z">
        <w:r w:rsidRPr="00240CAF" w:rsidDel="00D32777">
          <w:delText>late</w:delText>
        </w:r>
      </w:del>
      <w:r w:rsidRPr="00240CAF">
        <w:t xml:space="preserve"> electron </w:t>
      </w:r>
      <w:del w:id="18" w:author="Marek Mateják" w:date="2015-05-20T17:33:00Z">
        <w:r w:rsidRPr="00240CAF" w:rsidDel="00D32777">
          <w:delText xml:space="preserve">flows </w:delText>
        </w:r>
      </w:del>
      <w:r w:rsidRPr="00240CAF">
        <w:t>from the chemical reaction to the electric current</w:t>
      </w:r>
      <w:ins w:id="19" w:author="Marek Mateják" w:date="2015-05-20T17:39:00Z">
        <w:r w:rsidR="00D32777">
          <w:t xml:space="preserve"> (Figure 2C)</w:t>
        </w:r>
      </w:ins>
      <w:r w:rsidRPr="00240CAF">
        <w:t xml:space="preserve">. Each of these substances must be connected to the appropriate solution using </w:t>
      </w:r>
      <w:r w:rsidR="00B47EF8" w:rsidRPr="00240CAF">
        <w:t xml:space="preserve">a </w:t>
      </w:r>
      <w:r w:rsidRPr="00240CAF">
        <w:t>solution port</w:t>
      </w:r>
      <w:r w:rsidR="002F0EB8" w:rsidRPr="00240CAF">
        <w:t xml:space="preserve"> situated in</w:t>
      </w:r>
      <w:r w:rsidR="00B47EF8" w:rsidRPr="00240CAF">
        <w:t xml:space="preserve"> the</w:t>
      </w:r>
      <w:r w:rsidR="002F0EB8" w:rsidRPr="00240CAF">
        <w:t xml:space="preserve"> bottom of the component</w:t>
      </w:r>
      <w:r w:rsidR="000650F3" w:rsidRPr="00240CAF">
        <w:t>’</w:t>
      </w:r>
      <w:r w:rsidR="002F0EB8" w:rsidRPr="00240CAF">
        <w:t>s icons</w:t>
      </w:r>
      <w:r w:rsidR="000650F3" w:rsidRPr="00240CAF">
        <w:t xml:space="preserve"> to indicate </w:t>
      </w:r>
      <w:r w:rsidR="00B47EF8" w:rsidRPr="00240CAF">
        <w:t xml:space="preserve">that </w:t>
      </w:r>
      <w:r w:rsidR="000650F3" w:rsidRPr="00240CAF">
        <w:t xml:space="preserve">they are all </w:t>
      </w:r>
      <w:r w:rsidR="000650F3" w:rsidRPr="00240CAF">
        <w:lastRenderedPageBreak/>
        <w:t>mixed in the solution</w:t>
      </w:r>
      <w:r w:rsidRPr="00240CAF">
        <w:t xml:space="preserve">. </w:t>
      </w:r>
      <w:r w:rsidR="00756B4A" w:rsidRPr="00240CAF">
        <w:t xml:space="preserve">By having </w:t>
      </w:r>
      <w:r w:rsidRPr="00240CAF">
        <w:t xml:space="preserve">all </w:t>
      </w:r>
      <w:r w:rsidR="00756B4A" w:rsidRPr="00240CAF">
        <w:t xml:space="preserve">these </w:t>
      </w:r>
      <w:r w:rsidRPr="00240CAF">
        <w:t>substances</w:t>
      </w:r>
      <w:r w:rsidR="00756B4A" w:rsidRPr="00240CAF">
        <w:t>,</w:t>
      </w:r>
      <w:r w:rsidRPr="00240CAF">
        <w:t xml:space="preserve"> it is possible to implement the chemical reactions. Drag</w:t>
      </w:r>
      <w:r w:rsidR="00756B4A" w:rsidRPr="00240CAF">
        <w:t>ging</w:t>
      </w:r>
      <w:r w:rsidRPr="00240CAF">
        <w:t xml:space="preserve"> and drop</w:t>
      </w:r>
      <w:r w:rsidR="00756B4A" w:rsidRPr="00240CAF">
        <w:t>ping</w:t>
      </w:r>
      <w:r w:rsidRPr="00240CAF">
        <w:t xml:space="preserve"> </w:t>
      </w:r>
      <w:r w:rsidR="00756B4A" w:rsidRPr="00240CAF">
        <w:t xml:space="preserve">the </w:t>
      </w:r>
      <w:r w:rsidRPr="00240CAF">
        <w:t xml:space="preserve">library class </w:t>
      </w:r>
      <w:r w:rsidR="00756B4A" w:rsidRPr="00240CAF">
        <w:t>‘</w:t>
      </w:r>
      <w:proofErr w:type="spellStart"/>
      <w:r w:rsidRPr="00240CAF">
        <w:t>Components.Reaction</w:t>
      </w:r>
      <w:proofErr w:type="spellEnd"/>
      <w:r w:rsidR="00756B4A" w:rsidRPr="00240CAF">
        <w:t>’</w:t>
      </w:r>
      <w:r w:rsidRPr="00240CAF">
        <w:t xml:space="preserve"> for both chemical reactions</w:t>
      </w:r>
      <w:r w:rsidR="00756B4A" w:rsidRPr="00240CAF">
        <w:t>,</w:t>
      </w:r>
      <w:r w:rsidRPr="00240CAF">
        <w:t xml:space="preserve"> and setting </w:t>
      </w:r>
      <w:r w:rsidR="00756B4A" w:rsidRPr="00240CAF">
        <w:t xml:space="preserve">their </w:t>
      </w:r>
      <w:r w:rsidRPr="00240CAF">
        <w:t xml:space="preserve">parameters </w:t>
      </w:r>
      <w:r w:rsidR="00756B4A" w:rsidRPr="00240CAF">
        <w:t xml:space="preserve">as an </w:t>
      </w:r>
      <w:r w:rsidRPr="00240CAF">
        <w:t>appropriate number of reactants</w:t>
      </w:r>
      <w:r w:rsidR="00937E11" w:rsidRPr="00240CAF">
        <w:t>,</w:t>
      </w:r>
      <w:r w:rsidRPr="00240CAF">
        <w:t xml:space="preserve"> products and </w:t>
      </w:r>
      <w:proofErr w:type="spellStart"/>
      <w:r w:rsidRPr="00240CAF">
        <w:t>stoichiometry</w:t>
      </w:r>
      <w:proofErr w:type="spellEnd"/>
      <w:r w:rsidR="00937E11" w:rsidRPr="00240CAF">
        <w:t>,</w:t>
      </w:r>
      <w:r w:rsidRPr="00240CAF">
        <w:t xml:space="preserve"> allows </w:t>
      </w:r>
      <w:r w:rsidR="00937E11" w:rsidRPr="00240CAF">
        <w:t xml:space="preserve">the </w:t>
      </w:r>
      <w:r w:rsidRPr="00240CAF">
        <w:t>connect</w:t>
      </w:r>
      <w:r w:rsidR="00937E11" w:rsidRPr="00240CAF">
        <w:t>ion of</w:t>
      </w:r>
      <w:r w:rsidRPr="00240CAF">
        <w:t xml:space="preserve"> each substance with the reaction</w:t>
      </w:r>
      <w:r w:rsidR="00E81DEA" w:rsidRPr="00240CAF">
        <w:t>,</w:t>
      </w:r>
      <w:r w:rsidRPr="00240CAF">
        <w:t xml:space="preserve"> as expressed in</w:t>
      </w:r>
      <w:r w:rsidR="002F0EB8" w:rsidRPr="00240CAF">
        <w:t xml:space="preserve"> reaction</w:t>
      </w:r>
      <w:r w:rsidR="001529F7" w:rsidRPr="00240CAF">
        <w:t xml:space="preserve"> (1</w:t>
      </w:r>
      <w:r w:rsidR="002F0EB8" w:rsidRPr="00240CAF">
        <w:t>) and reaction (</w:t>
      </w:r>
      <w:r w:rsidR="001529F7" w:rsidRPr="00240CAF">
        <w:t>2)</w:t>
      </w:r>
      <w:r w:rsidRPr="00240CAF">
        <w:t xml:space="preserve">. This setting can be done using </w:t>
      </w:r>
      <w:r w:rsidR="00E81DEA" w:rsidRPr="00240CAF">
        <w:t xml:space="preserve">the </w:t>
      </w:r>
      <w:r w:rsidRPr="00240CAF">
        <w:t xml:space="preserve">parameter dialog of the cathode chemical reaction </w:t>
      </w:r>
      <w:r w:rsidR="001529F7" w:rsidRPr="00240CAF">
        <w:t xml:space="preserve">(1) </w:t>
      </w:r>
      <w:r w:rsidRPr="00240CAF">
        <w:t>as there are four types of substrates (</w:t>
      </w:r>
      <w:proofErr w:type="spellStart"/>
      <w:r w:rsidRPr="00240CAF">
        <w:t>nS</w:t>
      </w:r>
      <w:proofErr w:type="spellEnd"/>
      <w:r w:rsidRPr="00240CAF">
        <w:t xml:space="preserve">=4) with </w:t>
      </w:r>
      <w:proofErr w:type="spellStart"/>
      <w:r w:rsidRPr="00240CAF">
        <w:t>stoichiometric</w:t>
      </w:r>
      <w:proofErr w:type="spellEnd"/>
      <w:r w:rsidRPr="00240CAF">
        <w:t xml:space="preserve"> coefficients</w:t>
      </w:r>
      <w:r w:rsidR="004C77D8" w:rsidRPr="00240CAF">
        <w:t>:</w:t>
      </w:r>
      <w:r w:rsidRPr="00240CAF">
        <w:t xml:space="preserve"> </w:t>
      </w:r>
      <w:r w:rsidR="004C77D8" w:rsidRPr="00240CAF">
        <w:t xml:space="preserve">one </w:t>
      </w:r>
      <w:r w:rsidRPr="00240CAF">
        <w:t xml:space="preserve">for </w:t>
      </w:r>
      <w:r w:rsidR="004C77D8" w:rsidRPr="00240CAF">
        <w:t xml:space="preserve">the </w:t>
      </w:r>
      <w:r w:rsidRPr="00240CAF">
        <w:t>first and second</w:t>
      </w:r>
      <w:r w:rsidR="002F0EB8" w:rsidRPr="00240CAF">
        <w:t xml:space="preserve"> reactant, </w:t>
      </w:r>
      <w:r w:rsidR="00A047D1" w:rsidRPr="00240CAF">
        <w:t xml:space="preserve">three </w:t>
      </w:r>
      <w:r w:rsidR="002F0EB8" w:rsidRPr="00240CAF">
        <w:t xml:space="preserve">for </w:t>
      </w:r>
      <w:r w:rsidR="00A047D1" w:rsidRPr="00240CAF">
        <w:t xml:space="preserve">the </w:t>
      </w:r>
      <w:r w:rsidR="002F0EB8" w:rsidRPr="00240CAF">
        <w:t xml:space="preserve">third reactant and </w:t>
      </w:r>
      <w:r w:rsidR="00A047D1" w:rsidRPr="00240CAF">
        <w:t xml:space="preserve">two </w:t>
      </w:r>
      <w:r w:rsidR="002F0EB8" w:rsidRPr="00240CAF">
        <w:t xml:space="preserve">for </w:t>
      </w:r>
      <w:r w:rsidR="00A047D1" w:rsidRPr="00240CAF">
        <w:t xml:space="preserve">the </w:t>
      </w:r>
      <w:r w:rsidR="002F0EB8" w:rsidRPr="00240CAF">
        <w:t>fo</w:t>
      </w:r>
      <w:r w:rsidR="00A047D1" w:rsidRPr="00240CAF">
        <w:t>u</w:t>
      </w:r>
      <w:r w:rsidR="002F0EB8" w:rsidRPr="00240CAF">
        <w:t>rth reactant</w:t>
      </w:r>
      <w:r w:rsidRPr="00240CAF">
        <w:t xml:space="preserve"> (s={1,1,3,2})</w:t>
      </w:r>
      <w:r w:rsidR="00A047D1" w:rsidRPr="00240CAF">
        <w:t>. T</w:t>
      </w:r>
      <w:r w:rsidRPr="00240CAF">
        <w:t xml:space="preserve">here are </w:t>
      </w:r>
      <w:r w:rsidR="00A047D1" w:rsidRPr="00240CAF">
        <w:t xml:space="preserve">also </w:t>
      </w:r>
      <w:r w:rsidRPr="00240CAF">
        <w:t>two types of products (</w:t>
      </w:r>
      <w:proofErr w:type="spellStart"/>
      <w:r w:rsidRPr="00240CAF">
        <w:t>nP</w:t>
      </w:r>
      <w:proofErr w:type="spellEnd"/>
      <w:r w:rsidRPr="00240CAF">
        <w:t xml:space="preserve">=2) with </w:t>
      </w:r>
      <w:proofErr w:type="spellStart"/>
      <w:r w:rsidRPr="00240CAF">
        <w:t>stoichiometry</w:t>
      </w:r>
      <w:proofErr w:type="spellEnd"/>
      <w:r w:rsidR="00A047D1" w:rsidRPr="00240CAF">
        <w:t>:</w:t>
      </w:r>
      <w:r w:rsidRPr="00240CAF">
        <w:t xml:space="preserve"> </w:t>
      </w:r>
      <w:r w:rsidR="00A047D1" w:rsidRPr="00240CAF">
        <w:t xml:space="preserve">one </w:t>
      </w:r>
      <w:r w:rsidRPr="00240CAF">
        <w:t>for PbSO</w:t>
      </w:r>
      <w:r w:rsidRPr="00240CAF">
        <w:rPr>
          <w:vertAlign w:val="subscript"/>
        </w:rPr>
        <w:t>4</w:t>
      </w:r>
      <w:r w:rsidRPr="00240CAF">
        <w:t xml:space="preserve"> and </w:t>
      </w:r>
      <w:r w:rsidR="00A047D1" w:rsidRPr="00240CAF">
        <w:t xml:space="preserve">two </w:t>
      </w:r>
      <w:r w:rsidRPr="00240CAF">
        <w:t>for water (p</w:t>
      </w:r>
      <w:proofErr w:type="gramStart"/>
      <w:r w:rsidRPr="00240CAF">
        <w:t>={</w:t>
      </w:r>
      <w:proofErr w:type="gramEnd"/>
      <w:r w:rsidRPr="00240CAF">
        <w:t>1,2})</w:t>
      </w:r>
      <w:r w:rsidR="00F479D4" w:rsidRPr="00240CAF">
        <w:t>,</w:t>
      </w:r>
      <w:r w:rsidRPr="00240CAF">
        <w:t xml:space="preserve"> following the chemical scheme of the first chemical reaction above. After setting the number of reactants and products</w:t>
      </w:r>
      <w:r w:rsidR="00F479D4" w:rsidRPr="00240CAF">
        <w:t>,</w:t>
      </w:r>
      <w:r w:rsidRPr="00240CAF">
        <w:t xml:space="preserve"> </w:t>
      </w:r>
      <w:r w:rsidR="00F479D4" w:rsidRPr="00240CAF">
        <w:t xml:space="preserve">it </w:t>
      </w:r>
      <w:r w:rsidRPr="00240CAF">
        <w:t>is possible to connect the substances with react</w:t>
      </w:r>
      <w:r w:rsidR="00DD449F" w:rsidRPr="00240CAF">
        <w:t>ion</w:t>
      </w:r>
      <w:r w:rsidR="00F479D4" w:rsidRPr="00240CAF">
        <w:t>s</w:t>
      </w:r>
      <w:r w:rsidR="00DD449F" w:rsidRPr="00240CAF">
        <w:t>. Each instance of reaction h</w:t>
      </w:r>
      <w:r w:rsidRPr="00240CAF">
        <w:t>as an array of connectors for substrates and an array of connectors for products</w:t>
      </w:r>
      <w:r w:rsidR="003E1277" w:rsidRPr="00240CAF">
        <w:t>;</w:t>
      </w:r>
      <w:r w:rsidRPr="00240CAF">
        <w:t xml:space="preserve"> the user must be very carefu</w:t>
      </w:r>
      <w:r w:rsidR="00DD449F" w:rsidRPr="00240CAF">
        <w:t>l to connect each element of the</w:t>
      </w:r>
      <w:r w:rsidRPr="00240CAF">
        <w:t>s</w:t>
      </w:r>
      <w:r w:rsidR="00DD449F" w:rsidRPr="00240CAF">
        <w:t>e</w:t>
      </w:r>
      <w:r w:rsidRPr="00240CAF">
        <w:t xml:space="preserve"> array</w:t>
      </w:r>
      <w:r w:rsidR="00DD449F" w:rsidRPr="00240CAF">
        <w:t>s</w:t>
      </w:r>
      <w:r w:rsidRPr="00240CAF">
        <w:t xml:space="preserve"> in the same order as defined </w:t>
      </w:r>
      <w:r w:rsidR="002F0EB8" w:rsidRPr="00240CAF">
        <w:t xml:space="preserve">by </w:t>
      </w:r>
      <w:proofErr w:type="spellStart"/>
      <w:r w:rsidRPr="00240CAF">
        <w:t>stoichiometric</w:t>
      </w:r>
      <w:proofErr w:type="spellEnd"/>
      <w:r w:rsidRPr="00240CAF">
        <w:t xml:space="preserve"> coefficients. This means that</w:t>
      </w:r>
      <w:r w:rsidR="003E1277" w:rsidRPr="00240CAF">
        <w:t>,</w:t>
      </w:r>
      <w:r w:rsidRPr="00240CAF">
        <w:t xml:space="preserve"> for example</w:t>
      </w:r>
      <w:r w:rsidR="003E1277" w:rsidRPr="00240CAF">
        <w:t>,</w:t>
      </w:r>
      <w:r w:rsidRPr="00240CAF">
        <w:t xml:space="preserve"> the water must be connected in </w:t>
      </w:r>
      <w:r w:rsidR="003E1277" w:rsidRPr="00240CAF">
        <w:t xml:space="preserve">Index </w:t>
      </w:r>
      <w:r w:rsidRPr="00240CAF">
        <w:t xml:space="preserve">2 </w:t>
      </w:r>
      <w:r w:rsidR="003E1277" w:rsidRPr="00240CAF">
        <w:t xml:space="preserve">to </w:t>
      </w:r>
      <w:r w:rsidRPr="00240CAF">
        <w:t xml:space="preserve">products of the first chemical reaction, because </w:t>
      </w:r>
      <w:r w:rsidR="000650F3" w:rsidRPr="00240CAF">
        <w:t xml:space="preserve">we </w:t>
      </w:r>
      <w:r w:rsidR="003E1277" w:rsidRPr="00240CAF">
        <w:t xml:space="preserve">had </w:t>
      </w:r>
      <w:r w:rsidR="000650F3" w:rsidRPr="00240CAF">
        <w:t xml:space="preserve">already selected the order of products by setting </w:t>
      </w:r>
      <w:r w:rsidR="00177D90" w:rsidRPr="00240CAF">
        <w:t xml:space="preserve">the </w:t>
      </w:r>
      <w:r w:rsidR="000650F3" w:rsidRPr="00240CAF">
        <w:t xml:space="preserve">array of </w:t>
      </w:r>
      <w:proofErr w:type="spellStart"/>
      <w:r w:rsidR="000650F3" w:rsidRPr="00240CAF">
        <w:t>stoichiometric</w:t>
      </w:r>
      <w:proofErr w:type="spellEnd"/>
      <w:r w:rsidR="000650F3" w:rsidRPr="00240CAF">
        <w:t xml:space="preserve"> coefficients in reaction (1)</w:t>
      </w:r>
      <w:r w:rsidRPr="00240CAF">
        <w:t>. The chemical reaction</w:t>
      </w:r>
      <w:r w:rsidR="001529F7" w:rsidRPr="00240CAF">
        <w:t xml:space="preserve"> (2)</w:t>
      </w:r>
      <w:r w:rsidRPr="00240CAF">
        <w:t xml:space="preserve"> must be set analogically as </w:t>
      </w:r>
      <w:proofErr w:type="spellStart"/>
      <w:r w:rsidRPr="00240CAF">
        <w:t>nS</w:t>
      </w:r>
      <w:proofErr w:type="spellEnd"/>
      <w:r w:rsidRPr="00240CAF">
        <w:t xml:space="preserve">=2, </w:t>
      </w:r>
      <w:proofErr w:type="spellStart"/>
      <w:r w:rsidRPr="00240CAF">
        <w:t>nP</w:t>
      </w:r>
      <w:proofErr w:type="spellEnd"/>
      <w:r w:rsidRPr="00240CAF">
        <w:t xml:space="preserve">=3, p={1,1,2} with connections of substance ports of </w:t>
      </w:r>
      <w:proofErr w:type="spellStart"/>
      <w:r w:rsidRPr="00240CAF">
        <w:t>Pb</w:t>
      </w:r>
      <w:proofErr w:type="spellEnd"/>
      <w:r w:rsidRPr="00240CAF">
        <w:t xml:space="preserve"> to substrate[1], HSO</w:t>
      </w:r>
      <w:r w:rsidRPr="00240CAF">
        <w:rPr>
          <w:vertAlign w:val="subscript"/>
        </w:rPr>
        <w:t>4</w:t>
      </w:r>
      <w:r w:rsidR="001760D5" w:rsidRPr="00240CAF">
        <w:rPr>
          <w:vertAlign w:val="superscript"/>
        </w:rPr>
        <w:t>-</w:t>
      </w:r>
      <w:r w:rsidRPr="00240CAF">
        <w:t xml:space="preserve"> to substrate[2], PbSO</w:t>
      </w:r>
      <w:r w:rsidRPr="00240CAF">
        <w:rPr>
          <w:vertAlign w:val="subscript"/>
        </w:rPr>
        <w:t>4</w:t>
      </w:r>
      <w:r w:rsidRPr="00240CAF">
        <w:t xml:space="preserve"> to product[1], H</w:t>
      </w:r>
      <w:r w:rsidRPr="00240CAF">
        <w:rPr>
          <w:vertAlign w:val="superscript"/>
        </w:rPr>
        <w:t>+</w:t>
      </w:r>
      <w:r w:rsidRPr="00240CAF">
        <w:t xml:space="preserve"> to product[2] and e</w:t>
      </w:r>
      <w:r w:rsidRPr="00240CAF">
        <w:rPr>
          <w:vertAlign w:val="superscript"/>
        </w:rPr>
        <w:t>-</w:t>
      </w:r>
      <w:r w:rsidR="00445D0B" w:rsidRPr="00240CAF">
        <w:t xml:space="preserve"> to prod</w:t>
      </w:r>
      <w:r w:rsidRPr="00240CAF">
        <w:t>uct[3]</w:t>
      </w:r>
      <w:r w:rsidR="00C05129" w:rsidRPr="00240CAF">
        <w:t>,</w:t>
      </w:r>
      <w:r w:rsidRPr="00240CAF">
        <w:t xml:space="preserve"> as </w:t>
      </w:r>
      <w:r w:rsidR="002F0EB8" w:rsidRPr="00240CAF">
        <w:t>represented in Figure 2</w:t>
      </w:r>
      <w:ins w:id="20" w:author="Marek Mateják" w:date="2015-05-20T17:38:00Z">
        <w:r w:rsidR="00D32777">
          <w:t>D</w:t>
        </w:r>
      </w:ins>
      <w:r w:rsidRPr="00240CAF">
        <w:t xml:space="preserve">. </w:t>
      </w:r>
    </w:p>
    <w:p w:rsidR="009B6909" w:rsidRPr="00240CAF" w:rsidRDefault="00C05129" w:rsidP="009B6909">
      <w:pPr>
        <w:pStyle w:val="BodyTextIndented"/>
      </w:pPr>
      <w:r w:rsidRPr="00240CAF">
        <w:t>T</w:t>
      </w:r>
      <w:r w:rsidR="009B6909" w:rsidRPr="00240CAF">
        <w:t xml:space="preserve">he electrochemical cell </w:t>
      </w:r>
      <w:r w:rsidRPr="00240CAF">
        <w:t>has</w:t>
      </w:r>
      <w:r w:rsidR="009B6909" w:rsidRPr="00240CAF">
        <w:t xml:space="preserve"> already</w:t>
      </w:r>
      <w:r w:rsidRPr="00240CAF">
        <w:t xml:space="preserve"> been</w:t>
      </w:r>
      <w:r w:rsidR="009B6909" w:rsidRPr="00240CAF">
        <w:t xml:space="preserve"> implemented</w:t>
      </w:r>
      <w:r w:rsidRPr="00240CAF">
        <w:t xml:space="preserve"> at this stage</w:t>
      </w:r>
      <w:r w:rsidR="009B6909" w:rsidRPr="00240CAF">
        <w:t xml:space="preserve">. </w:t>
      </w:r>
      <w:r w:rsidRPr="00240CAF">
        <w:t>However,</w:t>
      </w:r>
      <w:r w:rsidR="009B6909" w:rsidRPr="00240CAF">
        <w:t xml:space="preserve"> the simulation </w:t>
      </w:r>
      <w:r w:rsidR="007208AB" w:rsidRPr="00240CAF">
        <w:t xml:space="preserve">requires </w:t>
      </w:r>
      <w:r w:rsidR="009B6909" w:rsidRPr="00240CAF">
        <w:t xml:space="preserve">the initial state of substances, which for the fully charged battery means that almost all elements of </w:t>
      </w:r>
      <w:r w:rsidR="007208AB" w:rsidRPr="00240CAF">
        <w:t xml:space="preserve">the </w:t>
      </w:r>
      <w:r w:rsidR="009B6909" w:rsidRPr="00240CAF">
        <w:t xml:space="preserve">cathode </w:t>
      </w:r>
      <w:r w:rsidR="007208AB" w:rsidRPr="00240CAF">
        <w:t xml:space="preserve">are </w:t>
      </w:r>
      <w:r w:rsidR="009B6909" w:rsidRPr="00240CAF">
        <w:t>PbO</w:t>
      </w:r>
      <w:r w:rsidR="009B6909" w:rsidRPr="00240CAF">
        <w:rPr>
          <w:vertAlign w:val="subscript"/>
        </w:rPr>
        <w:t>2</w:t>
      </w:r>
      <w:r w:rsidR="009B6909" w:rsidRPr="00240CAF">
        <w:t xml:space="preserve"> and almost all elements </w:t>
      </w:r>
      <w:r w:rsidR="002F0EB8" w:rsidRPr="00240CAF">
        <w:t xml:space="preserve">of </w:t>
      </w:r>
      <w:r w:rsidR="007208AB" w:rsidRPr="00240CAF">
        <w:t xml:space="preserve">the </w:t>
      </w:r>
      <w:r w:rsidR="009B6909" w:rsidRPr="00240CAF">
        <w:t xml:space="preserve">anode </w:t>
      </w:r>
      <w:r w:rsidR="007208AB" w:rsidRPr="00240CAF">
        <w:t xml:space="preserve">are </w:t>
      </w:r>
      <w:proofErr w:type="spellStart"/>
      <w:r w:rsidR="009B6909" w:rsidRPr="00240CAF">
        <w:t>Pb</w:t>
      </w:r>
      <w:proofErr w:type="spellEnd"/>
      <w:r w:rsidR="009B6909" w:rsidRPr="00240CAF">
        <w:t xml:space="preserve">. </w:t>
      </w:r>
      <w:r w:rsidR="00A53FB6" w:rsidRPr="00240CAF">
        <w:t xml:space="preserve">In </w:t>
      </w:r>
      <w:r w:rsidR="009B6909" w:rsidRPr="00240CAF">
        <w:t>this state</w:t>
      </w:r>
      <w:r w:rsidR="00A53FB6" w:rsidRPr="00240CAF">
        <w:t>,</w:t>
      </w:r>
      <w:r w:rsidR="009B6909" w:rsidRPr="00240CAF">
        <w:t xml:space="preserve"> the sulfuric acid </w:t>
      </w:r>
      <w:r w:rsidR="00A53FB6" w:rsidRPr="00240CAF">
        <w:t xml:space="preserve">can be </w:t>
      </w:r>
      <w:r w:rsidR="009B6909" w:rsidRPr="00240CAF">
        <w:t xml:space="preserve">very concentrated, </w:t>
      </w:r>
      <w:r w:rsidR="00A53FB6" w:rsidRPr="00240CAF">
        <w:t xml:space="preserve">which </w:t>
      </w:r>
      <w:r w:rsidR="009B6909" w:rsidRPr="00240CAF">
        <w:t xml:space="preserve">increases the </w:t>
      </w:r>
      <w:r w:rsidR="00A53FB6" w:rsidRPr="00240CAF">
        <w:t xml:space="preserve">effectiveness </w:t>
      </w:r>
      <w:r w:rsidR="009B6909" w:rsidRPr="00240CAF">
        <w:t>of the electrochemical cell. To set this state</w:t>
      </w:r>
      <w:r w:rsidR="00D9662E" w:rsidRPr="00240CAF">
        <w:t>,</w:t>
      </w:r>
      <w:r w:rsidR="009B6909" w:rsidRPr="00240CAF">
        <w:t xml:space="preserve"> it is possible </w:t>
      </w:r>
      <w:r w:rsidR="00D9662E" w:rsidRPr="00240CAF">
        <w:t xml:space="preserve">to </w:t>
      </w:r>
      <w:r w:rsidR="009B6909" w:rsidRPr="00240CAF">
        <w:t>just double-click on PbO</w:t>
      </w:r>
      <w:r w:rsidR="009B6909" w:rsidRPr="00240CAF">
        <w:rPr>
          <w:vertAlign w:val="subscript"/>
        </w:rPr>
        <w:t>2</w:t>
      </w:r>
      <w:r w:rsidR="009B6909" w:rsidRPr="00240CAF">
        <w:t xml:space="preserve"> and </w:t>
      </w:r>
      <w:proofErr w:type="spellStart"/>
      <w:r w:rsidR="009B6909" w:rsidRPr="00240CAF">
        <w:t>Pb</w:t>
      </w:r>
      <w:proofErr w:type="spellEnd"/>
      <w:r w:rsidR="009B6909" w:rsidRPr="00240CAF">
        <w:t xml:space="preserve"> and set the amount</w:t>
      </w:r>
      <w:r w:rsidR="00D9662E" w:rsidRPr="00240CAF">
        <w:t>,</w:t>
      </w:r>
      <w:r w:rsidR="009B6909" w:rsidRPr="00240CAF">
        <w:t xml:space="preserve"> e.g.</w:t>
      </w:r>
      <w:r w:rsidR="00D9662E" w:rsidRPr="00240CAF">
        <w:t>,</w:t>
      </w:r>
      <w:r w:rsidR="009B6909" w:rsidRPr="00240CAF">
        <w:t xml:space="preserve"> 1mol</w:t>
      </w:r>
      <w:del w:id="21" w:author="Marek Mateják" w:date="2015-05-20T17:36:00Z">
        <w:r w:rsidR="00D9662E" w:rsidRPr="00240CAF" w:rsidDel="00D32777">
          <w:delText xml:space="preserve">: </w:delText>
        </w:r>
        <w:r w:rsidR="009B6909" w:rsidRPr="00240CAF" w:rsidDel="00D32777">
          <w:delText>the same as the total amount of “cathode” and “anode” components</w:delText>
        </w:r>
      </w:del>
      <w:r w:rsidR="009B6909" w:rsidRPr="00240CAF">
        <w:t xml:space="preserve">. To set the pure concentrated sulfuric acid we can </w:t>
      </w:r>
      <w:r w:rsidR="00D9662E" w:rsidRPr="00240CAF">
        <w:t xml:space="preserve">also </w:t>
      </w:r>
      <w:r w:rsidR="009B6909" w:rsidRPr="00240CAF">
        <w:t>set the amount of SO</w:t>
      </w:r>
      <w:r w:rsidR="009B6909" w:rsidRPr="00240CAF">
        <w:rPr>
          <w:vertAlign w:val="subscript"/>
        </w:rPr>
        <w:t>4</w:t>
      </w:r>
      <w:r w:rsidR="005E0C92" w:rsidRPr="00240CAF">
        <w:rPr>
          <w:vertAlign w:val="superscript"/>
        </w:rPr>
        <w:t>-</w:t>
      </w:r>
      <w:r w:rsidR="009B6909" w:rsidRPr="00240CAF">
        <w:t xml:space="preserve"> and H</w:t>
      </w:r>
      <w:r w:rsidR="009B6909" w:rsidRPr="00240CAF">
        <w:rPr>
          <w:vertAlign w:val="superscript"/>
        </w:rPr>
        <w:t>+</w:t>
      </w:r>
      <w:r w:rsidR="009B6909" w:rsidRPr="00240CAF">
        <w:t xml:space="preserve"> </w:t>
      </w:r>
      <w:r w:rsidR="00D9662E" w:rsidRPr="00240CAF">
        <w:t>as</w:t>
      </w:r>
      <w:r w:rsidR="009B6909" w:rsidRPr="00240CAF">
        <w:t xml:space="preserve"> 1mol. This fully charged ideal state is ready to simulate when it is connected </w:t>
      </w:r>
      <w:r w:rsidR="00F15336" w:rsidRPr="00240CAF">
        <w:t xml:space="preserve">to </w:t>
      </w:r>
      <w:r w:rsidR="009B6909" w:rsidRPr="00240CAF">
        <w:t xml:space="preserve">the electric ground </w:t>
      </w:r>
      <w:r w:rsidR="001E1729" w:rsidRPr="00240CAF">
        <w:t xml:space="preserve">via </w:t>
      </w:r>
      <w:r w:rsidR="009B6909" w:rsidRPr="00240CAF">
        <w:t>one of the electric port</w:t>
      </w:r>
      <w:r w:rsidR="001E1729" w:rsidRPr="00240CAF">
        <w:t>s</w:t>
      </w:r>
      <w:r w:rsidR="009B6909" w:rsidRPr="00240CAF">
        <w:t xml:space="preserve"> of the one electron.</w:t>
      </w:r>
    </w:p>
    <w:p w:rsidR="009B6909" w:rsidRPr="00240CAF" w:rsidRDefault="001E1729" w:rsidP="00C608EB">
      <w:pPr>
        <w:pStyle w:val="BodyTextIndented"/>
      </w:pPr>
      <w:r w:rsidRPr="00240CAF">
        <w:t>These batteries</w:t>
      </w:r>
      <w:r w:rsidR="009B6909" w:rsidRPr="00240CAF">
        <w:t xml:space="preserve"> can be connected to any electrical circuit</w:t>
      </w:r>
      <w:r w:rsidRPr="00240CAF">
        <w:t xml:space="preserve"> that</w:t>
      </w:r>
      <w:r w:rsidR="009B6909" w:rsidRPr="00240CAF">
        <w:t xml:space="preserve"> is slowly discharging. For example</w:t>
      </w:r>
      <w:r w:rsidRPr="00240CAF">
        <w:t>,</w:t>
      </w:r>
      <w:r w:rsidR="009B6909" w:rsidRPr="00240CAF">
        <w:t xml:space="preserve"> if we only connect the simple electric resistance of 1 Ohm as expressed in Figure </w:t>
      </w:r>
      <w:ins w:id="22" w:author="Marek Mateják" w:date="2015-05-20T17:37:00Z">
        <w:r w:rsidR="00D32777">
          <w:t>2D</w:t>
        </w:r>
      </w:ins>
      <w:del w:id="23" w:author="Marek Mateják" w:date="2015-05-20T17:37:00Z">
        <w:r w:rsidR="009B6909" w:rsidRPr="00240CAF" w:rsidDel="00D32777">
          <w:delText>3</w:delText>
        </w:r>
      </w:del>
      <w:r w:rsidRPr="00240CAF">
        <w:t>,</w:t>
      </w:r>
      <w:r w:rsidR="009B6909" w:rsidRPr="00240CAF">
        <w:t xml:space="preserve"> then the simulation of </w:t>
      </w:r>
      <w:r w:rsidR="00BD506A" w:rsidRPr="00240CAF">
        <w:t xml:space="preserve">the </w:t>
      </w:r>
      <w:r w:rsidR="009B6909" w:rsidRPr="00240CAF">
        <w:t xml:space="preserve">discharging process </w:t>
      </w:r>
      <w:r w:rsidR="00BD506A" w:rsidRPr="00240CAF">
        <w:t xml:space="preserve">over </w:t>
      </w:r>
      <w:r w:rsidR="009B6909" w:rsidRPr="00240CAF">
        <w:t>13 hours and 45 minutes gives the results of electric current and electric potential</w:t>
      </w:r>
      <w:r w:rsidR="00BD506A" w:rsidRPr="00240CAF">
        <w:t>,</w:t>
      </w:r>
      <w:r w:rsidR="009B6909" w:rsidRPr="00240CAF">
        <w:t xml:space="preserve"> as </w:t>
      </w:r>
      <w:r w:rsidR="00BD506A" w:rsidRPr="00240CAF">
        <w:t xml:space="preserve">can be seen </w:t>
      </w:r>
      <w:r w:rsidR="009B6909" w:rsidRPr="00240CAF">
        <w:t xml:space="preserve">in Figure </w:t>
      </w:r>
      <w:del w:id="24" w:author="Marek Mateják" w:date="2015-05-20T17:38:00Z">
        <w:r w:rsidR="009B6909" w:rsidRPr="00240CAF" w:rsidDel="00D32777">
          <w:delText>4</w:delText>
        </w:r>
      </w:del>
      <w:ins w:id="25" w:author="Marek Mateják" w:date="2015-05-20T17:38:00Z">
        <w:r w:rsidR="00D32777">
          <w:t>3</w:t>
        </w:r>
      </w:ins>
      <w:r w:rsidR="009B6909" w:rsidRPr="00240CAF">
        <w:t>.</w:t>
      </w:r>
      <w:r w:rsidR="00575DF4" w:rsidRPr="00240CAF">
        <w:t xml:space="preserve"> The exchange of </w:t>
      </w:r>
      <w:r w:rsidR="00116D3F" w:rsidRPr="00240CAF">
        <w:t xml:space="preserve">the </w:t>
      </w:r>
      <w:r w:rsidR="00575DF4" w:rsidRPr="00240CAF">
        <w:t xml:space="preserve">resistor with </w:t>
      </w:r>
      <w:r w:rsidR="00116D3F" w:rsidRPr="00240CAF">
        <w:t xml:space="preserve">a </w:t>
      </w:r>
      <w:r w:rsidR="00575DF4" w:rsidRPr="00240CAF">
        <w:t>voltage source can simulate the charging process</w:t>
      </w:r>
      <w:r w:rsidR="00116D3F" w:rsidRPr="00240CAF">
        <w:t xml:space="preserve"> for </w:t>
      </w:r>
      <w:r w:rsidR="00EC77AA" w:rsidRPr="00240CAF">
        <w:t xml:space="preserve">a </w:t>
      </w:r>
      <w:r w:rsidR="00116D3F" w:rsidRPr="00240CAF">
        <w:t>discharged cell</w:t>
      </w:r>
      <w:r w:rsidR="00575DF4" w:rsidRPr="00240CAF">
        <w:t xml:space="preserve">. </w:t>
      </w:r>
    </w:p>
    <w:p w:rsidR="009B6909" w:rsidRPr="00240CAF" w:rsidRDefault="009B6909" w:rsidP="005E0C92">
      <w:pPr>
        <w:pStyle w:val="Nadpis1"/>
      </w:pPr>
      <w:r w:rsidRPr="00240CAF">
        <w:lastRenderedPageBreak/>
        <w:t xml:space="preserve">Example of </w:t>
      </w:r>
      <w:r w:rsidR="00EC77AA" w:rsidRPr="00240CAF">
        <w:t>the Hydrogen Burning Engine</w:t>
      </w:r>
    </w:p>
    <w:p w:rsidR="009B6909" w:rsidRPr="00240CAF" w:rsidRDefault="009B6909" w:rsidP="006B15F8">
      <w:pPr>
        <w:pStyle w:val="Body"/>
      </w:pPr>
      <w:r w:rsidRPr="00240CAF">
        <w:t>In contrast with oxidation-reduction reactions</w:t>
      </w:r>
      <w:r w:rsidR="00EC77AA" w:rsidRPr="00240CAF">
        <w:t>,</w:t>
      </w:r>
      <w:r w:rsidRPr="00240CAF">
        <w:t xml:space="preserve"> describing processes in lead-acid electrochemical cell</w:t>
      </w:r>
      <w:r w:rsidR="00F06DF2" w:rsidRPr="00240CAF">
        <w:t>s</w:t>
      </w:r>
      <w:r w:rsidRPr="00240CAF">
        <w:t xml:space="preserve"> </w:t>
      </w:r>
      <w:r w:rsidR="00EC77AA" w:rsidRPr="00240CAF">
        <w:t xml:space="preserve">as </w:t>
      </w:r>
      <w:r w:rsidRPr="00240CAF">
        <w:t xml:space="preserve">the gaseous reaction of </w:t>
      </w:r>
      <w:r w:rsidR="00EC77AA" w:rsidRPr="00240CAF">
        <w:t xml:space="preserve">burning </w:t>
      </w:r>
      <w:r w:rsidRPr="00240CAF">
        <w:t>hydrogen</w:t>
      </w:r>
      <w:r w:rsidR="00EC77AA" w:rsidRPr="00240CAF">
        <w:t xml:space="preserve"> is</w:t>
      </w:r>
      <w:r w:rsidRPr="00240CAF">
        <w:t xml:space="preserve"> very simple: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4323"/>
        <w:gridCol w:w="570"/>
      </w:tblGrid>
      <w:tr w:rsidR="009B6909" w:rsidRPr="00240CAF" w:rsidTr="00301B8E">
        <w:trPr>
          <w:trHeight w:val="419"/>
        </w:trPr>
        <w:tc>
          <w:tcPr>
            <w:tcW w:w="4418" w:type="pct"/>
            <w:vAlign w:val="center"/>
          </w:tcPr>
          <w:p w:rsidR="009B6909" w:rsidRPr="00240CAF" w:rsidRDefault="009B6909" w:rsidP="005E0C92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+ O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&lt;-&gt; 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>O</w:t>
            </w:r>
          </w:p>
        </w:tc>
        <w:tc>
          <w:tcPr>
            <w:tcW w:w="582" w:type="pct"/>
            <w:vAlign w:val="center"/>
          </w:tcPr>
          <w:p w:rsidR="009B6909" w:rsidRPr="00240CAF" w:rsidRDefault="009B6909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7F675F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7F675F" w:rsidRPr="00240CAF">
              <w:rPr>
                <w:sz w:val="21"/>
                <w:szCs w:val="21"/>
              </w:rPr>
              <w:fldChar w:fldCharType="separate"/>
            </w:r>
            <w:r w:rsidR="0044446B"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</w:t>
            </w:r>
            <w:r w:rsidR="007F675F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:rsidR="009B6909" w:rsidRPr="00240CAF" w:rsidRDefault="00F06DF2" w:rsidP="009B6909">
      <w:pPr>
        <w:pStyle w:val="BodyTextIndented"/>
      </w:pPr>
      <w:r w:rsidRPr="00240CAF">
        <w:t>However,</w:t>
      </w:r>
      <w:r w:rsidR="009B6909" w:rsidRPr="00240CAF">
        <w:t xml:space="preserve"> this reaction generates </w:t>
      </w:r>
      <w:r w:rsidRPr="00240CAF">
        <w:t xml:space="preserve">a large </w:t>
      </w:r>
      <w:r w:rsidR="009B6909" w:rsidRPr="00240CAF">
        <w:t>amount of energy</w:t>
      </w:r>
      <w:r w:rsidR="00C06EBD" w:rsidRPr="00240CAF">
        <w:t xml:space="preserve"> </w:t>
      </w:r>
      <w:r w:rsidR="009B6909" w:rsidRPr="00240CAF">
        <w:t xml:space="preserve">which can be used for mechanical or thermal purposes. </w:t>
      </w:r>
    </w:p>
    <w:p w:rsidR="009B6909" w:rsidRPr="00240CAF" w:rsidRDefault="00F06DF2" w:rsidP="009B6909">
      <w:pPr>
        <w:pStyle w:val="BodyTextIndented"/>
      </w:pPr>
      <w:r w:rsidRPr="00240CAF">
        <w:t>B</w:t>
      </w:r>
      <w:r w:rsidR="009B6909" w:rsidRPr="00240CAF">
        <w:t xml:space="preserve">uilding this model </w:t>
      </w:r>
      <w:ins w:id="26" w:author="Marek Mateják" w:date="2015-05-20T17:40:00Z">
        <w:r w:rsidR="00D32777">
          <w:t xml:space="preserve">(Figure 4) </w:t>
        </w:r>
      </w:ins>
      <w:r w:rsidR="009B6909" w:rsidRPr="00240CAF">
        <w:t xml:space="preserve">using the chemical library is very easy. </w:t>
      </w:r>
      <w:r w:rsidRPr="00240CAF">
        <w:t>F</w:t>
      </w:r>
      <w:r w:rsidR="009B6909" w:rsidRPr="00240CAF">
        <w:t>irst</w:t>
      </w:r>
      <w:r w:rsidRPr="00240CAF">
        <w:t>,</w:t>
      </w:r>
      <w:r w:rsidR="009B6909" w:rsidRPr="00240CAF">
        <w:t xml:space="preserve"> we drag and drop the library class </w:t>
      </w:r>
      <w:r w:rsidRPr="00240CAF">
        <w:t>‘</w:t>
      </w:r>
      <w:proofErr w:type="spellStart"/>
      <w:r w:rsidR="009B6909" w:rsidRPr="00240CAF">
        <w:t>C</w:t>
      </w:r>
      <w:r w:rsidR="00C67408" w:rsidRPr="00240CAF">
        <w:t>omponents.IdealGasSolution</w:t>
      </w:r>
      <w:proofErr w:type="spellEnd"/>
      <w:r w:rsidRPr="00240CAF">
        <w:t>’</w:t>
      </w:r>
      <w:r w:rsidR="009B6909" w:rsidRPr="00240CAF">
        <w:t xml:space="preserve"> </w:t>
      </w:r>
      <w:r w:rsidRPr="00240CAF">
        <w:t>in</w:t>
      </w:r>
      <w:r w:rsidR="009B6909" w:rsidRPr="00240CAF">
        <w:t xml:space="preserve">to the diagram of our new model. The </w:t>
      </w:r>
      <w:r w:rsidR="000B386F" w:rsidRPr="00240CAF">
        <w:t>example is labeled</w:t>
      </w:r>
      <w:r w:rsidR="009B6909" w:rsidRPr="00240CAF">
        <w:t xml:space="preserve"> </w:t>
      </w:r>
      <w:ins w:id="27" w:author="Marek Mateják" w:date="2015-05-20T17:44:00Z">
        <w:r w:rsidR="001640D0">
          <w:t>‘</w:t>
        </w:r>
      </w:ins>
      <w:proofErr w:type="spellStart"/>
      <w:del w:id="28" w:author="Marek Mateják" w:date="2015-05-20T17:44:00Z">
        <w:r w:rsidR="009B6909" w:rsidRPr="00240CAF" w:rsidDel="001640D0">
          <w:delText>“</w:delText>
        </w:r>
      </w:del>
      <w:r w:rsidR="009B6909" w:rsidRPr="00240CAF">
        <w:t>ideal</w:t>
      </w:r>
      <w:del w:id="29" w:author="Marek Mateják" w:date="2015-05-20T17:41:00Z">
        <w:r w:rsidR="009B6909" w:rsidRPr="00240CAF" w:rsidDel="00D32777">
          <w:delText>s</w:delText>
        </w:r>
      </w:del>
      <w:r w:rsidR="009B6909" w:rsidRPr="00240CAF">
        <w:t>Gas</w:t>
      </w:r>
      <w:proofErr w:type="spellEnd"/>
      <w:del w:id="30" w:author="Marek Mateják" w:date="2015-05-20T17:44:00Z">
        <w:r w:rsidR="009B6909" w:rsidRPr="00240CAF" w:rsidDel="001640D0">
          <w:delText>”</w:delText>
        </w:r>
      </w:del>
      <w:ins w:id="31" w:author="Marek Mateják" w:date="2015-05-20T17:44:00Z">
        <w:r w:rsidR="001640D0">
          <w:t>’</w:t>
        </w:r>
      </w:ins>
      <w:r w:rsidR="009B6909" w:rsidRPr="00240CAF">
        <w:t xml:space="preserve"> in Figure 5. For this solution we need to set the area of the piston (e.g.</w:t>
      </w:r>
      <w:r w:rsidR="00736356" w:rsidRPr="00240CAF">
        <w:t>,</w:t>
      </w:r>
      <w:r w:rsidR="009B6909" w:rsidRPr="00240CAF">
        <w:t xml:space="preserve"> 1 dm</w:t>
      </w:r>
      <w:r w:rsidR="009B6909" w:rsidRPr="00240CAF">
        <w:rPr>
          <w:vertAlign w:val="superscript"/>
        </w:rPr>
        <w:t>2</w:t>
      </w:r>
      <w:r w:rsidR="009B6909" w:rsidRPr="00240CAF">
        <w:t xml:space="preserve">), where the pressure </w:t>
      </w:r>
      <w:r w:rsidR="00736356" w:rsidRPr="00240CAF">
        <w:t xml:space="preserve">provides </w:t>
      </w:r>
      <w:r w:rsidR="009B6909" w:rsidRPr="00240CAF">
        <w:t>the force of the green mechanical port of the upper</w:t>
      </w:r>
      <w:r w:rsidR="00736356" w:rsidRPr="00240CAF">
        <w:t>most</w:t>
      </w:r>
      <w:r w:rsidR="009B6909" w:rsidRPr="00240CAF">
        <w:t xml:space="preserve"> side. The next parameter is the </w:t>
      </w:r>
      <w:r w:rsidR="00E151C9" w:rsidRPr="00240CAF">
        <w:t>ambient external pressure surrounding the system</w:t>
      </w:r>
      <w:r w:rsidR="009B6909" w:rsidRPr="00240CAF">
        <w:t xml:space="preserve"> (e.g.</w:t>
      </w:r>
      <w:r w:rsidR="00736356" w:rsidRPr="00240CAF">
        <w:t>,</w:t>
      </w:r>
      <w:r w:rsidR="009B6909" w:rsidRPr="00240CAF">
        <w:t xml:space="preserve"> 1 </w:t>
      </w:r>
      <w:r w:rsidR="00E151C9" w:rsidRPr="00240CAF">
        <w:t>bar</w:t>
      </w:r>
      <w:r w:rsidR="009B6909" w:rsidRPr="00240CAF">
        <w:t xml:space="preserve">). </w:t>
      </w:r>
      <w:r w:rsidR="00D50DEF" w:rsidRPr="00240CAF">
        <w:t>A</w:t>
      </w:r>
      <w:r w:rsidR="009B6909" w:rsidRPr="00240CAF">
        <w:t>ll th</w:t>
      </w:r>
      <w:r w:rsidR="00D50DEF" w:rsidRPr="00240CAF">
        <w:t>r</w:t>
      </w:r>
      <w:r w:rsidR="009B6909" w:rsidRPr="00240CAF">
        <w:t>ee substance</w:t>
      </w:r>
      <w:r w:rsidR="00736356" w:rsidRPr="00240CAF">
        <w:t>s</w:t>
      </w:r>
      <w:r w:rsidR="009B6909" w:rsidRPr="00240CAF">
        <w:t xml:space="preserve"> can be added </w:t>
      </w:r>
      <w:r w:rsidR="00736356" w:rsidRPr="00240CAF">
        <w:t xml:space="preserve">by </w:t>
      </w:r>
      <w:r w:rsidR="009B6909" w:rsidRPr="00240CAF">
        <w:t>drag</w:t>
      </w:r>
      <w:r w:rsidR="00736356" w:rsidRPr="00240CAF">
        <w:t>ging</w:t>
      </w:r>
      <w:r w:rsidR="009B6909" w:rsidRPr="00240CAF">
        <w:t xml:space="preserve"> and drop</w:t>
      </w:r>
      <w:r w:rsidR="00736356" w:rsidRPr="00240CAF">
        <w:t>ping</w:t>
      </w:r>
      <w:r w:rsidR="009B6909" w:rsidRPr="00240CAF">
        <w:t xml:space="preserve"> </w:t>
      </w:r>
      <w:r w:rsidR="00736356" w:rsidRPr="00240CAF">
        <w:t xml:space="preserve">the </w:t>
      </w:r>
      <w:r w:rsidR="009B6909" w:rsidRPr="00240CAF">
        <w:t xml:space="preserve">library class </w:t>
      </w:r>
      <w:r w:rsidR="00736356" w:rsidRPr="00240CAF">
        <w:t>‘</w:t>
      </w:r>
      <w:proofErr w:type="spellStart"/>
      <w:r w:rsidR="009B6909" w:rsidRPr="00240CAF">
        <w:t>Components.Substance</w:t>
      </w:r>
      <w:proofErr w:type="spellEnd"/>
      <w:r w:rsidR="00736356" w:rsidRPr="00240CAF">
        <w:t>’</w:t>
      </w:r>
      <w:r w:rsidR="009B6909" w:rsidRPr="00240CAF">
        <w:t>. Because this model uses gases, the substance</w:t>
      </w:r>
      <w:r w:rsidR="009C4910" w:rsidRPr="00240CAF">
        <w:t xml:space="preserve"> model </w:t>
      </w:r>
      <w:r w:rsidR="009B6909" w:rsidRPr="00240CAF">
        <w:t xml:space="preserve">must be changed to some </w:t>
      </w:r>
      <w:r w:rsidR="009C4910" w:rsidRPr="00240CAF">
        <w:t xml:space="preserve">gas’s </w:t>
      </w:r>
      <w:ins w:id="32" w:author="Marek Mateják" w:date="2015-05-20T17:42:00Z">
        <w:r w:rsidR="00D32777">
          <w:t>state of matter</w:t>
        </w:r>
      </w:ins>
      <w:del w:id="33" w:author="Marek Mateják" w:date="2015-05-20T17:42:00Z">
        <w:r w:rsidR="009B6909" w:rsidRPr="00240CAF" w:rsidDel="00D32777">
          <w:delText xml:space="preserve">substance </w:delText>
        </w:r>
        <w:r w:rsidR="00E151C9" w:rsidRPr="00240CAF" w:rsidDel="00D32777">
          <w:delText>model</w:delText>
        </w:r>
      </w:del>
      <w:r w:rsidR="009C4910" w:rsidRPr="00240CAF">
        <w:t>,</w:t>
      </w:r>
      <w:r w:rsidR="00E151C9" w:rsidRPr="00240CAF">
        <w:t xml:space="preserve"> </w:t>
      </w:r>
      <w:r w:rsidR="009B6909" w:rsidRPr="00240CAF">
        <w:t>such as</w:t>
      </w:r>
      <w:r w:rsidR="009C4910" w:rsidRPr="00240CAF">
        <w:t xml:space="preserve"> the</w:t>
      </w:r>
      <w:r w:rsidR="009B6909" w:rsidRPr="00240CAF">
        <w:t xml:space="preserve"> ideal gas </w:t>
      </w:r>
      <w:del w:id="34" w:author="Marek Mateják" w:date="2015-05-20T17:42:00Z">
        <w:r w:rsidR="009B6909" w:rsidRPr="00240CAF" w:rsidDel="00D32777">
          <w:delText xml:space="preserve">substance model </w:delText>
        </w:r>
      </w:del>
      <w:r w:rsidR="009B6909" w:rsidRPr="00240CAF">
        <w:t xml:space="preserve">prepared </w:t>
      </w:r>
      <w:del w:id="35" w:author="Marek Mateják" w:date="2015-05-20T17:43:00Z">
        <w:r w:rsidR="009B6909" w:rsidRPr="00240CAF" w:rsidDel="00D32777">
          <w:delText xml:space="preserve">in </w:delText>
        </w:r>
        <w:r w:rsidR="009C4910" w:rsidRPr="00240CAF" w:rsidDel="00D32777">
          <w:delText xml:space="preserve">the </w:delText>
        </w:r>
        <w:r w:rsidR="009B6909" w:rsidRPr="00240CAF" w:rsidDel="00D32777">
          <w:delText xml:space="preserve">library </w:delText>
        </w:r>
      </w:del>
      <w:r w:rsidR="009B6909" w:rsidRPr="00240CAF">
        <w:t xml:space="preserve">as </w:t>
      </w:r>
      <w:r w:rsidR="009C4910" w:rsidRPr="00240CAF">
        <w:t>‘</w:t>
      </w:r>
      <w:proofErr w:type="spellStart"/>
      <w:r w:rsidR="009B6909" w:rsidRPr="00240CAF">
        <w:t>Interfaces.IdealGasSubstanceModel</w:t>
      </w:r>
      <w:proofErr w:type="spellEnd"/>
      <w:r w:rsidR="009C4910" w:rsidRPr="00240CAF">
        <w:t>’</w:t>
      </w:r>
      <w:r w:rsidR="009B6909" w:rsidRPr="00240CAF">
        <w:t>. The substance data must be selected to define the appropriate substance</w:t>
      </w:r>
      <w:r w:rsidR="00E151C9" w:rsidRPr="00240CAF">
        <w:t>s</w:t>
      </w:r>
      <w:r w:rsidR="009B6909" w:rsidRPr="00240CAF">
        <w:t xml:space="preserve"> as </w:t>
      </w:r>
      <w:r w:rsidR="00786A60" w:rsidRPr="00240CAF">
        <w:t>‘</w:t>
      </w:r>
      <w:proofErr w:type="spellStart"/>
      <w:r w:rsidR="009B6909" w:rsidRPr="00240CAF">
        <w:t>Examples.Substances.Hydrogen_gas</w:t>
      </w:r>
      <w:proofErr w:type="spellEnd"/>
      <w:r w:rsidR="00786A60" w:rsidRPr="00240CAF">
        <w:t>’</w:t>
      </w:r>
      <w:r w:rsidR="009B6909" w:rsidRPr="00240CAF">
        <w:t>,</w:t>
      </w:r>
      <w:r w:rsidR="00E151C9" w:rsidRPr="00240CAF">
        <w:t xml:space="preserve"> </w:t>
      </w:r>
      <w:r w:rsidR="00786A60" w:rsidRPr="00240CAF">
        <w:t>‘</w:t>
      </w:r>
      <w:r w:rsidR="009B6909" w:rsidRPr="00240CAF">
        <w:t>.</w:t>
      </w:r>
      <w:proofErr w:type="spellStart"/>
      <w:r w:rsidR="009B6909" w:rsidRPr="00240CAF">
        <w:t>Oxygen_gas</w:t>
      </w:r>
      <w:proofErr w:type="spellEnd"/>
      <w:r w:rsidR="00786A60" w:rsidRPr="00240CAF">
        <w:t>’</w:t>
      </w:r>
      <w:r w:rsidR="009B6909" w:rsidRPr="00240CAF">
        <w:t xml:space="preserve"> and</w:t>
      </w:r>
      <w:r w:rsidR="00E151C9" w:rsidRPr="00240CAF">
        <w:t xml:space="preserve"> </w:t>
      </w:r>
      <w:r w:rsidR="00786A60" w:rsidRPr="00240CAF">
        <w:t>‘</w:t>
      </w:r>
      <w:r w:rsidR="009B6909" w:rsidRPr="00240CAF">
        <w:t>.</w:t>
      </w:r>
      <w:proofErr w:type="spellStart"/>
      <w:r w:rsidR="009B6909" w:rsidRPr="00240CAF">
        <w:t>Water_gas</w:t>
      </w:r>
      <w:proofErr w:type="spellEnd"/>
      <w:r w:rsidR="00786A60" w:rsidRPr="00240CAF">
        <w:t>’</w:t>
      </w:r>
      <w:r w:rsidR="009B6909" w:rsidRPr="00240CAF">
        <w:t xml:space="preserve">. </w:t>
      </w:r>
      <w:r w:rsidR="00786A60" w:rsidRPr="00240CAF">
        <w:t>In addition,</w:t>
      </w:r>
      <w:r w:rsidR="009B6909" w:rsidRPr="00240CAF">
        <w:t xml:space="preserve"> the initial amount</w:t>
      </w:r>
      <w:r w:rsidR="00786A60" w:rsidRPr="00240CAF">
        <w:t>s</w:t>
      </w:r>
      <w:r w:rsidR="009B6909" w:rsidRPr="00240CAF">
        <w:t xml:space="preserve"> of substances can be prepared for </w:t>
      </w:r>
      <w:r w:rsidR="00786A60" w:rsidRPr="00240CAF">
        <w:t xml:space="preserve">the </w:t>
      </w:r>
      <w:r w:rsidR="009B6909" w:rsidRPr="00240CAF">
        <w:t xml:space="preserve">ideal solution of hydrogen and oxygen gases </w:t>
      </w:r>
      <w:r w:rsidR="00786A60" w:rsidRPr="00240CAF">
        <w:t>at</w:t>
      </w:r>
      <w:r w:rsidR="001E0367" w:rsidRPr="00240CAF">
        <w:t xml:space="preserve"> a</w:t>
      </w:r>
      <w:r w:rsidR="00786A60" w:rsidRPr="00240CAF">
        <w:t xml:space="preserve"> </w:t>
      </w:r>
      <w:r w:rsidR="009B6909" w:rsidRPr="00240CAF">
        <w:t xml:space="preserve">ratio 2:1 to </w:t>
      </w:r>
      <w:r w:rsidR="001E0367" w:rsidRPr="00240CAF">
        <w:t xml:space="preserve">attain </w:t>
      </w:r>
      <w:r w:rsidR="009B6909" w:rsidRPr="00240CAF">
        <w:t>the chemical equation above</w:t>
      </w:r>
      <w:r w:rsidR="001E0367" w:rsidRPr="00240CAF">
        <w:t>,</w:t>
      </w:r>
      <w:r w:rsidR="009B6909" w:rsidRPr="00240CAF">
        <w:t xml:space="preserve"> with </w:t>
      </w:r>
      <w:r w:rsidR="006965AC" w:rsidRPr="00240CAF">
        <w:t xml:space="preserve">the </w:t>
      </w:r>
      <w:r w:rsidR="009B6909" w:rsidRPr="00240CAF">
        <w:t xml:space="preserve">expectation that at the end of </w:t>
      </w:r>
      <w:r w:rsidR="006965AC" w:rsidRPr="00240CAF">
        <w:t xml:space="preserve">the </w:t>
      </w:r>
      <w:r w:rsidR="009B6909" w:rsidRPr="00240CAF">
        <w:t xml:space="preserve">burning </w:t>
      </w:r>
      <w:r w:rsidR="006965AC" w:rsidRPr="00240CAF">
        <w:t xml:space="preserve">process, </w:t>
      </w:r>
      <w:r w:rsidR="009B6909" w:rsidRPr="00240CAF">
        <w:t xml:space="preserve">only water </w:t>
      </w:r>
      <w:r w:rsidR="006965AC" w:rsidRPr="00240CAF">
        <w:t>w</w:t>
      </w:r>
      <w:r w:rsidR="00E151C9" w:rsidRPr="00240CAF">
        <w:t xml:space="preserve">ould </w:t>
      </w:r>
      <w:r w:rsidR="009B6909" w:rsidRPr="00240CAF">
        <w:t xml:space="preserve">be presented. </w:t>
      </w:r>
      <w:r w:rsidR="006965AC" w:rsidRPr="00240CAF">
        <w:t>Therefore,</w:t>
      </w:r>
      <w:r w:rsidR="00CC7867" w:rsidRPr="00240CAF">
        <w:t xml:space="preserve"> the initial values </w:t>
      </w:r>
      <w:r w:rsidR="009B6909" w:rsidRPr="00240CAF">
        <w:t>of H</w:t>
      </w:r>
      <w:r w:rsidR="009B6909" w:rsidRPr="00240CAF">
        <w:rPr>
          <w:vertAlign w:val="subscript"/>
        </w:rPr>
        <w:t>2</w:t>
      </w:r>
      <w:r w:rsidR="009B6909" w:rsidRPr="00240CAF">
        <w:t xml:space="preserve"> particles </w:t>
      </w:r>
      <w:r w:rsidR="00CC7867" w:rsidRPr="00240CAF">
        <w:t xml:space="preserve">could be set to 26 </w:t>
      </w:r>
      <w:proofErr w:type="spellStart"/>
      <w:r w:rsidR="00CC7867" w:rsidRPr="00240CAF">
        <w:t>mmol</w:t>
      </w:r>
      <w:proofErr w:type="spellEnd"/>
      <w:r w:rsidR="00CC7867" w:rsidRPr="00240CAF">
        <w:t xml:space="preserve"> and </w:t>
      </w:r>
      <w:r w:rsidR="006965AC" w:rsidRPr="00240CAF">
        <w:t xml:space="preserve">of </w:t>
      </w:r>
      <w:r w:rsidR="009B6909" w:rsidRPr="00240CAF">
        <w:t>O</w:t>
      </w:r>
      <w:r w:rsidR="009B6909" w:rsidRPr="00240CAF">
        <w:rPr>
          <w:vertAlign w:val="subscript"/>
        </w:rPr>
        <w:t>2</w:t>
      </w:r>
      <w:r w:rsidR="009B6909" w:rsidRPr="00240CAF">
        <w:t xml:space="preserve"> particles</w:t>
      </w:r>
      <w:r w:rsidR="00CC7867" w:rsidRPr="00240CAF">
        <w:t xml:space="preserve"> as 13 </w:t>
      </w:r>
      <w:proofErr w:type="spellStart"/>
      <w:r w:rsidR="00CC7867" w:rsidRPr="00240CAF">
        <w:t>mmol</w:t>
      </w:r>
      <w:proofErr w:type="spellEnd"/>
      <w:r w:rsidR="009B6909" w:rsidRPr="00240CAF">
        <w:t xml:space="preserve">. All substances must be connected </w:t>
      </w:r>
      <w:ins w:id="36" w:author="Marek Mateják" w:date="2015-05-20T17:44:00Z">
        <w:r w:rsidR="001640D0">
          <w:t>with</w:t>
        </w:r>
      </w:ins>
      <w:del w:id="37" w:author="Marek Mateják" w:date="2015-05-20T17:44:00Z">
        <w:r w:rsidR="006965AC" w:rsidRPr="00240CAF" w:rsidDel="001640D0">
          <w:delText>by</w:delText>
        </w:r>
      </w:del>
      <w:r w:rsidR="006965AC" w:rsidRPr="00240CAF">
        <w:t xml:space="preserve"> the </w:t>
      </w:r>
      <w:ins w:id="38" w:author="Marek Mateják" w:date="2015-05-20T17:44:00Z">
        <w:r w:rsidR="001640D0">
          <w:t>‘</w:t>
        </w:r>
        <w:proofErr w:type="spellStart"/>
        <w:r w:rsidR="001640D0">
          <w:t>idealGas</w:t>
        </w:r>
        <w:proofErr w:type="spellEnd"/>
        <w:r w:rsidR="001640D0">
          <w:t xml:space="preserve">’ </w:t>
        </w:r>
      </w:ins>
      <w:r w:rsidR="009B6909" w:rsidRPr="00240CAF">
        <w:t xml:space="preserve">solution using </w:t>
      </w:r>
      <w:r w:rsidR="006965AC" w:rsidRPr="00240CAF">
        <w:t xml:space="preserve">the </w:t>
      </w:r>
      <w:r w:rsidR="00F440E5" w:rsidRPr="00240CAF">
        <w:t xml:space="preserve">blue colored </w:t>
      </w:r>
      <w:r w:rsidR="009B6909" w:rsidRPr="00240CAF">
        <w:t>solution po</w:t>
      </w:r>
      <w:r w:rsidR="006F5F3C" w:rsidRPr="00240CAF">
        <w:t xml:space="preserve">rt situated </w:t>
      </w:r>
      <w:r w:rsidR="00F440E5" w:rsidRPr="00240CAF">
        <w:t xml:space="preserve">on </w:t>
      </w:r>
      <w:r w:rsidR="009B6909" w:rsidRPr="00240CAF">
        <w:t>the bottom side of each substance and solution. Then</w:t>
      </w:r>
      <w:r w:rsidR="00F440E5" w:rsidRPr="00240CAF">
        <w:t>,</w:t>
      </w:r>
      <w:r w:rsidR="009B6909" w:rsidRPr="00240CAF">
        <w:t xml:space="preserve"> the chemical reaction is inserted into the diagram of this model as library class </w:t>
      </w:r>
      <w:r w:rsidR="00F440E5" w:rsidRPr="00240CAF">
        <w:t>‘</w:t>
      </w:r>
      <w:proofErr w:type="spellStart"/>
      <w:r w:rsidR="009B6909" w:rsidRPr="00240CAF">
        <w:t>Components.Reaction</w:t>
      </w:r>
      <w:proofErr w:type="spellEnd"/>
      <w:r w:rsidR="00F440E5" w:rsidRPr="00240CAF">
        <w:t>’,</w:t>
      </w:r>
      <w:r w:rsidR="009B6909" w:rsidRPr="00240CAF">
        <w:t xml:space="preserve"> and it is set to </w:t>
      </w:r>
      <w:r w:rsidR="00F440E5" w:rsidRPr="00240CAF">
        <w:t xml:space="preserve">two </w:t>
      </w:r>
      <w:r w:rsidR="009B6909" w:rsidRPr="00240CAF">
        <w:t>substrates (</w:t>
      </w:r>
      <w:proofErr w:type="spellStart"/>
      <w:r w:rsidR="009B6909" w:rsidRPr="00240CAF">
        <w:t>nS</w:t>
      </w:r>
      <w:proofErr w:type="spellEnd"/>
      <w:r w:rsidR="009B6909" w:rsidRPr="00240CAF">
        <w:t xml:space="preserve">=2) with </w:t>
      </w:r>
      <w:proofErr w:type="spellStart"/>
      <w:r w:rsidR="009B6909" w:rsidRPr="00240CAF">
        <w:t>stoichiometry</w:t>
      </w:r>
      <w:proofErr w:type="spellEnd"/>
      <w:r w:rsidR="009B6909" w:rsidRPr="00240CAF">
        <w:t xml:space="preserve"> s</w:t>
      </w:r>
      <w:proofErr w:type="gramStart"/>
      <w:r w:rsidR="009B6909" w:rsidRPr="00240CAF">
        <w:t>={</w:t>
      </w:r>
      <w:proofErr w:type="gramEnd"/>
      <w:r w:rsidR="009B6909" w:rsidRPr="00240CAF">
        <w:t xml:space="preserve">2,1} and one product with </w:t>
      </w:r>
      <w:proofErr w:type="spellStart"/>
      <w:r w:rsidR="009B6909" w:rsidRPr="00240CAF">
        <w:t>stoichiometry</w:t>
      </w:r>
      <w:proofErr w:type="spellEnd"/>
      <w:r w:rsidR="009B6909" w:rsidRPr="00240CAF">
        <w:t xml:space="preserve"> </w:t>
      </w:r>
      <w:r w:rsidR="00CC7867" w:rsidRPr="00240CAF">
        <w:t>p={2} to represent the reaction (3)</w:t>
      </w:r>
      <w:r w:rsidR="009B6909" w:rsidRPr="00240CAF">
        <w:t xml:space="preserve">. The substances are then connected using </w:t>
      </w:r>
      <w:r w:rsidR="007750B8" w:rsidRPr="00240CAF">
        <w:t xml:space="preserve">violet colored </w:t>
      </w:r>
      <w:r w:rsidR="009B6909" w:rsidRPr="00240CAF">
        <w:t>substance connectors with appropriate indexes: H</w:t>
      </w:r>
      <w:r w:rsidR="009B6909" w:rsidRPr="00240CAF">
        <w:rPr>
          <w:vertAlign w:val="subscript"/>
        </w:rPr>
        <w:t>2</w:t>
      </w:r>
      <w:r w:rsidR="009B6909" w:rsidRPr="00240CAF">
        <w:t xml:space="preserve"> to </w:t>
      </w:r>
      <w:proofErr w:type="gramStart"/>
      <w:r w:rsidR="00955D45" w:rsidRPr="00240CAF">
        <w:t>substrates</w:t>
      </w:r>
      <w:r w:rsidR="009B6909" w:rsidRPr="00240CAF">
        <w:t>[</w:t>
      </w:r>
      <w:proofErr w:type="gramEnd"/>
      <w:r w:rsidR="009B6909" w:rsidRPr="00240CAF">
        <w:t>1], O</w:t>
      </w:r>
      <w:r w:rsidR="009B6909" w:rsidRPr="00240CAF">
        <w:rPr>
          <w:vertAlign w:val="subscript"/>
        </w:rPr>
        <w:t>2</w:t>
      </w:r>
      <w:r w:rsidR="009B6909" w:rsidRPr="00240CAF">
        <w:t xml:space="preserve"> to </w:t>
      </w:r>
      <w:r w:rsidR="00955D45" w:rsidRPr="00240CAF">
        <w:t>substrates</w:t>
      </w:r>
      <w:r w:rsidR="009B6909" w:rsidRPr="00240CAF">
        <w:t>[2] and H</w:t>
      </w:r>
      <w:r w:rsidR="009B6909" w:rsidRPr="00240CAF">
        <w:rPr>
          <w:vertAlign w:val="subscript"/>
        </w:rPr>
        <w:t>2</w:t>
      </w:r>
      <w:r w:rsidR="009B6909" w:rsidRPr="00240CAF">
        <w:t xml:space="preserve">O to products[1]. </w:t>
      </w:r>
      <w:r w:rsidR="007750B8" w:rsidRPr="00240CAF">
        <w:t>At this point,</w:t>
      </w:r>
      <w:r w:rsidR="009B6909" w:rsidRPr="00240CAF">
        <w:t xml:space="preserve"> t</w:t>
      </w:r>
      <w:r w:rsidR="000650F3" w:rsidRPr="00240CAF">
        <w:t xml:space="preserve">he model </w:t>
      </w:r>
      <w:r w:rsidR="007750B8" w:rsidRPr="00240CAF">
        <w:t xml:space="preserve">is </w:t>
      </w:r>
      <w:r w:rsidR="000650F3" w:rsidRPr="00240CAF">
        <w:t xml:space="preserve">prepared to simulate </w:t>
      </w:r>
      <w:r w:rsidR="007750B8" w:rsidRPr="00240CAF">
        <w:t xml:space="preserve">the </w:t>
      </w:r>
      <w:r w:rsidR="009B6909" w:rsidRPr="00240CAF">
        <w:t>condition</w:t>
      </w:r>
      <w:r w:rsidR="007750B8" w:rsidRPr="00240CAF">
        <w:t>s</w:t>
      </w:r>
      <w:r w:rsidR="009B6909" w:rsidRPr="00240CAF">
        <w:t xml:space="preserve"> of </w:t>
      </w:r>
      <w:r w:rsidR="007750B8" w:rsidRPr="00240CAF">
        <w:t>an un</w:t>
      </w:r>
      <w:r w:rsidR="009B6909" w:rsidRPr="00240CAF">
        <w:t xml:space="preserve">connected heat port and </w:t>
      </w:r>
      <w:r w:rsidR="007750B8" w:rsidRPr="00240CAF">
        <w:t>an un</w:t>
      </w:r>
      <w:r w:rsidR="009B6909" w:rsidRPr="00240CAF">
        <w:t>connected mechanical port. This simulation reach</w:t>
      </w:r>
      <w:r w:rsidR="00B73324" w:rsidRPr="00240CAF">
        <w:t>es</w:t>
      </w:r>
      <w:r w:rsidR="009B6909" w:rsidRPr="00240CAF">
        <w:t xml:space="preserve"> the theoretical ideal </w:t>
      </w:r>
      <w:r w:rsidR="00B73324" w:rsidRPr="00240CAF">
        <w:t xml:space="preserve">of </w:t>
      </w:r>
      <w:r w:rsidR="009B6909" w:rsidRPr="00240CAF">
        <w:t>thermally isolated (zero heat flow from/to the solution) and isobaric (zero force generated on piston) conditions.</w:t>
      </w:r>
    </w:p>
    <w:p w:rsidR="009B6909" w:rsidRPr="00240CAF" w:rsidRDefault="00B73324" w:rsidP="00F002F8">
      <w:pPr>
        <w:pStyle w:val="BodyTextIndented"/>
      </w:pPr>
      <w:r w:rsidRPr="00240CAF">
        <w:t>However,</w:t>
      </w:r>
      <w:r w:rsidR="009B6909" w:rsidRPr="00240CAF">
        <w:t xml:space="preserve"> in the real </w:t>
      </w:r>
      <w:r w:rsidRPr="00240CAF">
        <w:t>world,</w:t>
      </w:r>
      <w:r w:rsidR="009B6909" w:rsidRPr="00240CAF">
        <w:t xml:space="preserve"> there is always some thermal energy flow from the solution</w:t>
      </w:r>
      <w:r w:rsidRPr="00240CAF">
        <w:t>,</w:t>
      </w:r>
      <w:r w:rsidR="009B6909" w:rsidRPr="00240CAF">
        <w:t xml:space="preserve"> and this cooling process can be connected using the thermal connector of </w:t>
      </w:r>
      <w:r w:rsidRPr="00240CAF">
        <w:t xml:space="preserve">the </w:t>
      </w:r>
      <w:proofErr w:type="spellStart"/>
      <w:r w:rsidR="009B6909" w:rsidRPr="00240CAF">
        <w:t>Modelica</w:t>
      </w:r>
      <w:proofErr w:type="spellEnd"/>
      <w:r w:rsidR="009B6909" w:rsidRPr="00240CAF">
        <w:t xml:space="preserve"> Standard Library 3.2.1. For example</w:t>
      </w:r>
      <w:r w:rsidRPr="00240CAF">
        <w:t>,</w:t>
      </w:r>
      <w:r w:rsidR="009B6909" w:rsidRPr="00240CAF">
        <w:t xml:space="preserve"> </w:t>
      </w:r>
      <w:r w:rsidR="00971AFE" w:rsidRPr="00240CAF">
        <w:lastRenderedPageBreak/>
        <w:t xml:space="preserve">the </w:t>
      </w:r>
      <w:r w:rsidR="009B6909" w:rsidRPr="00240CAF">
        <w:t xml:space="preserve">simple thermal conductor of thermal conductance 2W/K </w:t>
      </w:r>
      <w:r w:rsidR="00971AFE" w:rsidRPr="00240CAF">
        <w:t xml:space="preserve">at a </w:t>
      </w:r>
      <w:r w:rsidR="009B6909" w:rsidRPr="00240CAF">
        <w:t xml:space="preserve">constant temperature environment </w:t>
      </w:r>
      <w:r w:rsidR="00971AFE" w:rsidRPr="00240CAF">
        <w:t xml:space="preserve">of </w:t>
      </w:r>
      <w:r w:rsidR="009B6909" w:rsidRPr="00240CAF">
        <w:t xml:space="preserve">25°C </w:t>
      </w:r>
      <w:r w:rsidR="00971AFE" w:rsidRPr="00240CAF">
        <w:t xml:space="preserve">is represented </w:t>
      </w:r>
      <w:r w:rsidR="009B6909" w:rsidRPr="00240CAF">
        <w:t xml:space="preserve">in Figure </w:t>
      </w:r>
      <w:del w:id="39" w:author="Marek Mateják" w:date="2015-05-20T17:46:00Z">
        <w:r w:rsidR="009B6909" w:rsidRPr="00240CAF" w:rsidDel="001640D0">
          <w:delText>5</w:delText>
        </w:r>
      </w:del>
      <w:ins w:id="40" w:author="Marek Mateják" w:date="2015-05-20T17:46:00Z">
        <w:r w:rsidR="001640D0">
          <w:t>4</w:t>
        </w:r>
      </w:ins>
      <w:r w:rsidR="009B6909" w:rsidRPr="00240CAF">
        <w:t xml:space="preserve">. The mechanical power of the engine can be connected to </w:t>
      </w:r>
      <w:r w:rsidR="00971AFE" w:rsidRPr="00240CAF">
        <w:t xml:space="preserve">the </w:t>
      </w:r>
      <w:r w:rsidR="009B6909" w:rsidRPr="00240CAF">
        <w:t xml:space="preserve">robust mechanical model. </w:t>
      </w:r>
      <w:r w:rsidR="00971AFE" w:rsidRPr="00240CAF">
        <w:t>However,</w:t>
      </w:r>
      <w:r w:rsidR="009B6909" w:rsidRPr="00240CAF">
        <w:t xml:space="preserve"> in our example we select</w:t>
      </w:r>
      <w:r w:rsidR="004B1504" w:rsidRPr="00240CAF">
        <w:t>ed</w:t>
      </w:r>
      <w:r w:rsidR="009B6909" w:rsidRPr="00240CAF">
        <w:t xml:space="preserve"> only</w:t>
      </w:r>
      <w:r w:rsidR="004B1504" w:rsidRPr="00240CAF">
        <w:t xml:space="preserve"> a</w:t>
      </w:r>
      <w:r w:rsidR="009B6909" w:rsidRPr="00240CAF">
        <w:t xml:space="preserve"> very strong mechanical spring with </w:t>
      </w:r>
      <w:r w:rsidR="004B1504" w:rsidRPr="00240CAF">
        <w:t xml:space="preserve">a </w:t>
      </w:r>
      <w:r w:rsidR="009B6909" w:rsidRPr="00240CAF">
        <w:t>spring constant of 1</w:t>
      </w:r>
      <w:r w:rsidR="00404767">
        <w:t>0</w:t>
      </w:r>
      <w:r w:rsidR="009B6909" w:rsidRPr="00404767">
        <w:rPr>
          <w:vertAlign w:val="superscript"/>
        </w:rPr>
        <w:t>6</w:t>
      </w:r>
      <w:r w:rsidR="009B6909" w:rsidRPr="00240CAF">
        <w:t xml:space="preserve"> N/m to stop the motion of the </w:t>
      </w:r>
      <w:r w:rsidR="00CC7867" w:rsidRPr="00240CAF">
        <w:t xml:space="preserve">piston </w:t>
      </w:r>
      <w:r w:rsidR="004B1504" w:rsidRPr="00240CAF">
        <w:t xml:space="preserve">in order </w:t>
      </w:r>
      <w:r w:rsidR="00CC7867" w:rsidRPr="00240CAF">
        <w:t>to generate the pressure. This standard spring component is situated above the solution in</w:t>
      </w:r>
      <w:r w:rsidR="009B6909" w:rsidRPr="00240CAF">
        <w:t xml:space="preserve"> Figure </w:t>
      </w:r>
      <w:del w:id="41" w:author="Marek Mateják" w:date="2015-05-20T17:46:00Z">
        <w:r w:rsidR="009B6909" w:rsidRPr="00240CAF" w:rsidDel="001640D0">
          <w:delText>5</w:delText>
        </w:r>
      </w:del>
      <w:ins w:id="42" w:author="Marek Mateják" w:date="2015-05-20T17:46:00Z">
        <w:r w:rsidR="001640D0">
          <w:t>4</w:t>
        </w:r>
      </w:ins>
      <w:r w:rsidR="009B6909" w:rsidRPr="00240CAF">
        <w:t xml:space="preserve">. The results of this experiment </w:t>
      </w:r>
      <w:r w:rsidR="00D22B7F" w:rsidRPr="00240CAF">
        <w:t xml:space="preserve">are </w:t>
      </w:r>
      <w:r w:rsidR="009B6909" w:rsidRPr="00240CAF">
        <w:t xml:space="preserve">shown in Figure </w:t>
      </w:r>
      <w:ins w:id="43" w:author="Marek Mateják" w:date="2015-05-20T17:46:00Z">
        <w:r w:rsidR="001640D0">
          <w:t>5</w:t>
        </w:r>
      </w:ins>
      <w:del w:id="44" w:author="Marek Mateják" w:date="2015-05-20T17:46:00Z">
        <w:r w:rsidR="009B6909" w:rsidRPr="00240CAF" w:rsidDel="001640D0">
          <w:delText>6</w:delText>
        </w:r>
      </w:del>
      <w:r w:rsidR="009B6909" w:rsidRPr="00240CAF">
        <w:t xml:space="preserve">. </w:t>
      </w:r>
    </w:p>
    <w:p w:rsidR="009B6909" w:rsidRPr="00240CAF" w:rsidRDefault="009B6909" w:rsidP="001529F7">
      <w:pPr>
        <w:pStyle w:val="Nadpis1"/>
      </w:pPr>
      <w:r w:rsidRPr="00240CAF">
        <w:t xml:space="preserve">Example of </w:t>
      </w:r>
      <w:r w:rsidR="00D22B7F" w:rsidRPr="00240CAF">
        <w:t>Chloride Shift</w:t>
      </w:r>
    </w:p>
    <w:p w:rsidR="003204D2" w:rsidRPr="00240CAF" w:rsidRDefault="003204D2" w:rsidP="003204D2">
      <w:pPr>
        <w:pStyle w:val="Body"/>
      </w:pPr>
      <w:r w:rsidRPr="00240CAF">
        <w:t xml:space="preserve">The mature red </w:t>
      </w:r>
      <w:r w:rsidR="00D22B7F" w:rsidRPr="00240CAF">
        <w:t xml:space="preserve">blood </w:t>
      </w:r>
      <w:r w:rsidRPr="00240CAF">
        <w:t xml:space="preserve">cell (erythrocyte) is the simplest cell in the </w:t>
      </w:r>
      <w:r w:rsidR="00D22B7F" w:rsidRPr="00240CAF">
        <w:t xml:space="preserve">human </w:t>
      </w:r>
      <w:r w:rsidRPr="00240CAF">
        <w:t xml:space="preserve">body. Its primary function is </w:t>
      </w:r>
      <w:r w:rsidR="00487E02" w:rsidRPr="00240CAF">
        <w:t xml:space="preserve">the </w:t>
      </w:r>
      <w:r w:rsidRPr="00240CAF">
        <w:t>transport</w:t>
      </w:r>
      <w:r w:rsidR="00D22B7F" w:rsidRPr="00240CAF">
        <w:t>ation</w:t>
      </w:r>
      <w:r w:rsidRPr="00240CAF">
        <w:t xml:space="preserve"> of blood gases</w:t>
      </w:r>
      <w:r w:rsidR="00487E02" w:rsidRPr="00240CAF">
        <w:t>, such</w:t>
      </w:r>
      <w:r w:rsidRPr="00240CAF">
        <w:t xml:space="preserve"> as oxygen O</w:t>
      </w:r>
      <w:r w:rsidRPr="00240CAF">
        <w:rPr>
          <w:vertAlign w:val="subscript"/>
        </w:rPr>
        <w:t>2</w:t>
      </w:r>
      <w:r w:rsidRPr="00240CAF">
        <w:t xml:space="preserve"> (from </w:t>
      </w:r>
      <w:r w:rsidR="00487E02" w:rsidRPr="00240CAF">
        <w:t xml:space="preserve">the </w:t>
      </w:r>
      <w:r w:rsidRPr="00240CAF">
        <w:t>lungs to tissues) and carbon dioxide CO</w:t>
      </w:r>
      <w:r w:rsidRPr="00240CAF">
        <w:rPr>
          <w:vertAlign w:val="subscript"/>
        </w:rPr>
        <w:t>2</w:t>
      </w:r>
      <w:r w:rsidRPr="00240CAF">
        <w:t xml:space="preserve"> (from tissue</w:t>
      </w:r>
      <w:r w:rsidR="00487E02" w:rsidRPr="00240CAF">
        <w:t>s</w:t>
      </w:r>
      <w:r w:rsidRPr="00240CAF">
        <w:t xml:space="preserve"> to </w:t>
      </w:r>
      <w:r w:rsidR="00487E02" w:rsidRPr="00240CAF">
        <w:t xml:space="preserve">the </w:t>
      </w:r>
      <w:r w:rsidRPr="00240CAF">
        <w:t>lungs). The chemical processes behind the gases</w:t>
      </w:r>
      <w:r w:rsidR="00487E02" w:rsidRPr="00240CAF">
        <w:t>’</w:t>
      </w:r>
      <w:r w:rsidRPr="00240CAF">
        <w:t xml:space="preserve"> transport</w:t>
      </w:r>
      <w:r w:rsidR="00487E02" w:rsidRPr="00240CAF">
        <w:t>ation</w:t>
      </w:r>
      <w:r w:rsidRPr="00240CAF">
        <w:t xml:space="preserve"> </w:t>
      </w:r>
      <w:r w:rsidR="00487E02" w:rsidRPr="00240CAF">
        <w:t xml:space="preserve">are </w:t>
      </w:r>
      <w:r w:rsidRPr="00240CAF">
        <w:t xml:space="preserve">complex because the capacity of water </w:t>
      </w:r>
      <w:r w:rsidR="003D0EFD" w:rsidRPr="00240CAF">
        <w:t xml:space="preserve">to transport </w:t>
      </w:r>
      <w:r w:rsidRPr="00240CAF">
        <w:t>their free</w:t>
      </w:r>
      <w:r w:rsidR="003D0EFD" w:rsidRPr="00240CAF">
        <w:t>ly</w:t>
      </w:r>
      <w:r w:rsidRPr="00240CAF">
        <w:t xml:space="preserve"> dissolved forms is very low. To transport sufficient amount</w:t>
      </w:r>
      <w:r w:rsidR="003D0EFD" w:rsidRPr="00240CAF">
        <w:t>s</w:t>
      </w:r>
      <w:r w:rsidRPr="00240CAF">
        <w:t xml:space="preserve"> of O</w:t>
      </w:r>
      <w:r w:rsidRPr="00240CAF">
        <w:rPr>
          <w:vertAlign w:val="subscript"/>
        </w:rPr>
        <w:t>2</w:t>
      </w:r>
      <w:r w:rsidRPr="00240CAF">
        <w:t xml:space="preserve"> and CO</w:t>
      </w:r>
      <w:r w:rsidRPr="00240CAF">
        <w:rPr>
          <w:vertAlign w:val="subscript"/>
        </w:rPr>
        <w:t>2</w:t>
      </w:r>
      <w:r w:rsidR="00EA51B6" w:rsidRPr="00404767">
        <w:t>, the</w:t>
      </w:r>
      <w:r w:rsidRPr="00240CAF">
        <w:t xml:space="preserve"> gas</w:t>
      </w:r>
      <w:r w:rsidR="003D0EFD" w:rsidRPr="00240CAF">
        <w:t>es</w:t>
      </w:r>
      <w:r w:rsidRPr="00240CAF">
        <w:t xml:space="preserve"> must be chemically bound to hemoglobin as described in </w:t>
      </w:r>
      <w:r w:rsidR="007F675F" w:rsidRPr="00240CAF">
        <w:fldChar w:fldCharType="begin"/>
      </w:r>
      <w:r w:rsidRPr="00240CAF">
        <w:instrText xml:space="preserve"> ADDIN EN.CITE &lt;EndNote&gt;&lt;Cite&gt;&lt;Author&gt;Mateják&lt;/Author&gt;&lt;Year&gt;2015&lt;/Year&gt;&lt;RecNum&gt;110&lt;/RecNum&gt;&lt;DisplayText&gt;(Mateják, et al., 2015)&lt;/DisplayText&gt;&lt;record&gt;&lt;rec-number&gt;110&lt;/rec-number&gt;&lt;foreign-keys&gt;&lt;key app="EN" db-id="d0dwe9waf0pe0uepr2avvaz0x2f5sx9rw00x" timestamp="1431695738"&gt;110&lt;/key&gt;&lt;/foreign-keys&gt;&lt;ref-type name="Journal Article"&gt;17&lt;/ref-type&gt;&lt;contributors&gt;&lt;authors&gt;&lt;author&gt;Mateják, Marek&lt;/author&gt;&lt;author&gt;Kulhánek, Tomáš&lt;/author&gt;&lt;author&gt;Matoušek, Stanislav&lt;/author&gt;&lt;/authors&gt;&lt;/contributors&gt;&lt;titles&gt;&lt;title&gt;Adair-based hemoglobin equilibrium with oxygen, carbon dioxide and hydrogen ion activity&lt;/title&gt;&lt;secondary-title&gt;Scandinavian Journal of Clinical and Laboratory Investigation&lt;/secondary-title&gt;&lt;/titles&gt;&lt;periodical&gt;&lt;full-title&gt;Scandinavian Journal of Clinical and Laboratory Investigation&lt;/full-title&gt;&lt;/periodical&gt;&lt;pages&gt;113-120&lt;/pages&gt;&lt;volume&gt;75&lt;/volume&gt;&lt;number&gt;2&lt;/number&gt;&lt;dates&gt;&lt;year&gt;2015&lt;/year&gt;&lt;pub-dates&gt;&lt;date&gt;2015/02/17&lt;/date&gt;&lt;/pub-dates&gt;&lt;/dates&gt;&lt;publisher&gt;Taylor &amp;amp; Francis&lt;/publisher&gt;&lt;isbn&gt;0036-5513&lt;/isbn&gt;&lt;urls&gt;&lt;related-urls&gt;&lt;url&gt;http://www.tandfonline.com/doi/abs/10.3109/00365513.2014.984320&lt;/url&gt;&lt;/related-urls&gt;&lt;/urls&gt;&lt;electronic-resource-num&gt;10.3109/00365513.2014.984320&lt;/electronic-resource-num&gt;&lt;access-date&gt;2015/05/15&lt;/access-date&gt;&lt;/record&gt;&lt;/Cite&gt;&lt;/EndNote&gt;</w:instrText>
      </w:r>
      <w:r w:rsidR="007F675F" w:rsidRPr="00240CAF">
        <w:fldChar w:fldCharType="separate"/>
      </w:r>
      <w:r w:rsidRPr="00240CAF">
        <w:t>(Mateják, et al., 2015)</w:t>
      </w:r>
      <w:r w:rsidR="007F675F" w:rsidRPr="00240CAF">
        <w:fldChar w:fldCharType="end"/>
      </w:r>
      <w:r w:rsidRPr="00240CAF">
        <w:t xml:space="preserve"> and/or transported as different substance</w:t>
      </w:r>
      <w:r w:rsidR="00B95F47" w:rsidRPr="00240CAF">
        <w:t>s</w:t>
      </w:r>
      <w:r w:rsidRPr="00240CAF">
        <w:t>, which can be present in water in much higher concentration</w:t>
      </w:r>
      <w:r w:rsidR="00B95F47" w:rsidRPr="00240CAF">
        <w:t>s</w:t>
      </w:r>
      <w:r w:rsidRPr="00240CAF">
        <w:t xml:space="preserve"> than </w:t>
      </w:r>
      <w:r w:rsidR="007904A3" w:rsidRPr="00240CAF">
        <w:t xml:space="preserve">their </w:t>
      </w:r>
      <w:r w:rsidRPr="00240CAF">
        <w:t>free</w:t>
      </w:r>
      <w:r w:rsidR="00B95F47" w:rsidRPr="00240CAF">
        <w:t>ly</w:t>
      </w:r>
      <w:r w:rsidRPr="00240CAF">
        <w:t xml:space="preserve"> dissolved form</w:t>
      </w:r>
      <w:r w:rsidR="007904A3" w:rsidRPr="00240CAF">
        <w:t>s</w:t>
      </w:r>
      <w:r w:rsidRPr="00240CAF">
        <w:t xml:space="preserve"> allow. </w:t>
      </w:r>
      <w:r w:rsidR="007904A3" w:rsidRPr="00240CAF">
        <w:t>Therefore,</w:t>
      </w:r>
      <w:r w:rsidRPr="00240CAF">
        <w:t xml:space="preserve"> to transport </w:t>
      </w:r>
      <w:r w:rsidR="007904A3" w:rsidRPr="00240CAF">
        <w:t xml:space="preserve">a </w:t>
      </w:r>
      <w:r w:rsidRPr="00240CAF">
        <w:t>sufficient amount of CO</w:t>
      </w:r>
      <w:r w:rsidRPr="00240CAF">
        <w:rPr>
          <w:vertAlign w:val="subscript"/>
        </w:rPr>
        <w:t>2</w:t>
      </w:r>
      <w:r w:rsidR="007904A3" w:rsidRPr="00240CAF">
        <w:t>,</w:t>
      </w:r>
      <w:r w:rsidRPr="00240CAF">
        <w:t xml:space="preserve"> it must be changed to HCO</w:t>
      </w:r>
      <w:r w:rsidRPr="00240CAF">
        <w:rPr>
          <w:vertAlign w:val="subscript"/>
        </w:rPr>
        <w:t>3</w:t>
      </w:r>
      <w:r w:rsidRPr="00240CAF">
        <w:rPr>
          <w:vertAlign w:val="superscript"/>
        </w:rPr>
        <w:t>-</w:t>
      </w:r>
      <w:r w:rsidRPr="00240CAF">
        <w:t xml:space="preserve"> using </w:t>
      </w:r>
      <w:r w:rsidR="007904A3" w:rsidRPr="00240CAF">
        <w:t xml:space="preserve">the </w:t>
      </w:r>
      <w:r w:rsidRPr="00240CAF">
        <w:t>chemical reaction: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4323"/>
        <w:gridCol w:w="570"/>
      </w:tblGrid>
      <w:tr w:rsidR="003204D2" w:rsidRPr="00240CAF" w:rsidTr="00A45F5E">
        <w:trPr>
          <w:trHeight w:val="408"/>
        </w:trPr>
        <w:tc>
          <w:tcPr>
            <w:tcW w:w="4418" w:type="pct"/>
            <w:vAlign w:val="center"/>
          </w:tcPr>
          <w:p w:rsidR="003204D2" w:rsidRPr="00240CAF" w:rsidRDefault="003204D2" w:rsidP="00A45F5E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CO2 + H2O &lt;-&gt; HCO</w:t>
            </w:r>
            <w:r w:rsidRPr="00240CAF">
              <w:rPr>
                <w:vertAlign w:val="subscript"/>
                <w:lang w:val="en-US"/>
              </w:rPr>
              <w:t>3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+ H</w:t>
            </w:r>
            <w:r w:rsidRPr="00240CAF">
              <w:rPr>
                <w:vertAlign w:val="superscript"/>
                <w:lang w:val="en-US"/>
              </w:rPr>
              <w:t>+</w:t>
            </w:r>
          </w:p>
        </w:tc>
        <w:tc>
          <w:tcPr>
            <w:tcW w:w="582" w:type="pct"/>
            <w:vAlign w:val="center"/>
          </w:tcPr>
          <w:p w:rsidR="003204D2" w:rsidRPr="00240CAF" w:rsidRDefault="003204D2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7F675F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7F675F" w:rsidRPr="00240CAF">
              <w:rPr>
                <w:sz w:val="21"/>
                <w:szCs w:val="21"/>
              </w:rPr>
              <w:fldChar w:fldCharType="separate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</w:t>
            </w:r>
            <w:r w:rsidR="007F675F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:rsidR="003204D2" w:rsidRPr="00240CAF" w:rsidRDefault="003204D2" w:rsidP="003204D2">
      <w:pPr>
        <w:pStyle w:val="BodyTextIndented"/>
      </w:pPr>
      <w:r w:rsidRPr="00240CAF">
        <w:t xml:space="preserve">This reaction takes place mainly inside the red </w:t>
      </w:r>
      <w:r w:rsidR="007904A3" w:rsidRPr="00240CAF">
        <w:t xml:space="preserve">blood </w:t>
      </w:r>
      <w:r w:rsidRPr="00240CAF">
        <w:t xml:space="preserve">cell, because only here is </w:t>
      </w:r>
      <w:r w:rsidR="00AA4C7C" w:rsidRPr="00240CAF">
        <w:t xml:space="preserve">it </w:t>
      </w:r>
      <w:r w:rsidRPr="00240CAF">
        <w:t xml:space="preserve">presented </w:t>
      </w:r>
      <w:r w:rsidR="00AA4C7C" w:rsidRPr="00240CAF">
        <w:t xml:space="preserve">with the </w:t>
      </w:r>
      <w:r w:rsidRPr="00240CAF">
        <w:t xml:space="preserve">enzyme carbonic </w:t>
      </w:r>
      <w:proofErr w:type="spellStart"/>
      <w:r w:rsidRPr="00240CAF">
        <w:t>anhydrase</w:t>
      </w:r>
      <w:proofErr w:type="spellEnd"/>
      <w:r w:rsidRPr="00240CAF">
        <w:t xml:space="preserve">. </w:t>
      </w:r>
      <w:r w:rsidR="00AA4C7C" w:rsidRPr="00240CAF">
        <w:t>Therefore,</w:t>
      </w:r>
      <w:r w:rsidRPr="00240CAF">
        <w:t xml:space="preserve"> the increase of total carbon dioxide content of blood in tissue</w:t>
      </w:r>
      <w:r w:rsidR="00AA4C7C" w:rsidRPr="00240CAF">
        <w:t>s</w:t>
      </w:r>
      <w:r w:rsidRPr="00240CAF">
        <w:t xml:space="preserve"> and its decrease in lungs </w:t>
      </w:r>
      <w:r w:rsidR="00D61154" w:rsidRPr="00240CAF">
        <w:t xml:space="preserve">are </w:t>
      </w:r>
      <w:r w:rsidRPr="00240CAF">
        <w:t>always connected with</w:t>
      </w:r>
      <w:r w:rsidR="00D61154" w:rsidRPr="00240CAF">
        <w:t xml:space="preserve"> the</w:t>
      </w:r>
      <w:r w:rsidRPr="00240CAF">
        <w:t xml:space="preserve"> chloride shift between blood plasma and </w:t>
      </w:r>
      <w:r w:rsidR="00D61154" w:rsidRPr="00240CAF">
        <w:t xml:space="preserve">the </w:t>
      </w:r>
      <w:r w:rsidRPr="00240CAF">
        <w:t>intracellular fluid of erythrocytes</w:t>
      </w:r>
      <w:r w:rsidR="00D61154" w:rsidRPr="00240CAF">
        <w:t>,</w:t>
      </w:r>
      <w:r w:rsidRPr="00240CAF">
        <w:t xml:space="preserve"> as represented in Figure </w:t>
      </w:r>
      <w:del w:id="45" w:author="Marek Mateják" w:date="2015-05-20T17:48:00Z">
        <w:r w:rsidRPr="00240CAF" w:rsidDel="001640D0">
          <w:delText>7</w:delText>
        </w:r>
      </w:del>
      <w:ins w:id="46" w:author="Marek Mateják" w:date="2015-05-20T17:48:00Z">
        <w:r w:rsidR="001640D0">
          <w:t>6</w:t>
        </w:r>
      </w:ins>
      <w:r w:rsidRPr="00240CAF">
        <w:t>.</w:t>
      </w:r>
    </w:p>
    <w:p w:rsidR="009B6909" w:rsidRPr="00240CAF" w:rsidRDefault="003204D2" w:rsidP="003204D2">
      <w:pPr>
        <w:pStyle w:val="BodyTextIndented"/>
      </w:pPr>
      <w:r w:rsidRPr="00240CAF">
        <w:t xml:space="preserve">The blood plasma and intracellular fluid </w:t>
      </w:r>
      <w:r w:rsidR="00D61154" w:rsidRPr="00240CAF">
        <w:t xml:space="preserve">are </w:t>
      </w:r>
      <w:r w:rsidRPr="00240CAF">
        <w:t>divided by</w:t>
      </w:r>
      <w:r w:rsidR="009B6909" w:rsidRPr="00240CAF">
        <w:t xml:space="preserve"> </w:t>
      </w:r>
      <w:r w:rsidR="00D61154" w:rsidRPr="00240CAF">
        <w:t xml:space="preserve">the </w:t>
      </w:r>
      <w:r w:rsidR="009B6909" w:rsidRPr="00240CAF">
        <w:t xml:space="preserve">cellular membrane composed </w:t>
      </w:r>
      <w:r w:rsidR="00D61154" w:rsidRPr="00240CAF">
        <w:t xml:space="preserve">of a </w:t>
      </w:r>
      <w:r w:rsidR="009B6909" w:rsidRPr="00240CAF">
        <w:t>special</w:t>
      </w:r>
      <w:r w:rsidR="00D61154" w:rsidRPr="00240CAF">
        <w:t>,</w:t>
      </w:r>
      <w:r w:rsidR="009B6909" w:rsidRPr="00240CAF">
        <w:t xml:space="preserve"> very compact lipid double-layer. </w:t>
      </w:r>
      <w:proofErr w:type="gramStart"/>
      <w:r w:rsidR="009B6909" w:rsidRPr="00240CAF">
        <w:t xml:space="preserve">A </w:t>
      </w:r>
      <w:proofErr w:type="spellStart"/>
      <w:r w:rsidR="009B6909" w:rsidRPr="00240CAF">
        <w:t>lipophobic</w:t>
      </w:r>
      <w:proofErr w:type="spellEnd"/>
      <w:r w:rsidR="009B6909" w:rsidRPr="00240CAF">
        <w:t xml:space="preserve"> compound (not soluble in lipids) without special proteins called membrane channels</w:t>
      </w:r>
      <w:r w:rsidR="00E53A8A" w:rsidRPr="00240CAF">
        <w:t xml:space="preserve"> cannot cross the membrane</w:t>
      </w:r>
      <w:r w:rsidR="009B6909" w:rsidRPr="00240CAF">
        <w:t>.</w:t>
      </w:r>
      <w:proofErr w:type="gramEnd"/>
      <w:r w:rsidR="009B6909" w:rsidRPr="00240CAF">
        <w:t xml:space="preserve"> </w:t>
      </w:r>
      <w:r w:rsidR="00E53A8A" w:rsidRPr="00240CAF">
        <w:t>E</w:t>
      </w:r>
      <w:r w:rsidR="009B6909" w:rsidRPr="00240CAF">
        <w:t xml:space="preserve">ven water molecules must have membrane channels (called </w:t>
      </w:r>
      <w:proofErr w:type="spellStart"/>
      <w:r w:rsidR="009B6909" w:rsidRPr="00240CAF">
        <w:t>aquaporins</w:t>
      </w:r>
      <w:proofErr w:type="spellEnd"/>
      <w:r w:rsidR="009B6909" w:rsidRPr="00240CAF">
        <w:t xml:space="preserve">) </w:t>
      </w:r>
      <w:r w:rsidR="009629CB" w:rsidRPr="00240CAF">
        <w:t xml:space="preserve">in order </w:t>
      </w:r>
      <w:r w:rsidR="009B6909" w:rsidRPr="00240CAF">
        <w:t xml:space="preserve">to cross the cellular membrane. </w:t>
      </w:r>
      <w:r w:rsidR="009629CB" w:rsidRPr="00240CAF">
        <w:t>In addition,</w:t>
      </w:r>
      <w:r w:rsidRPr="00240CAF">
        <w:t xml:space="preserve"> t</w:t>
      </w:r>
      <w:r w:rsidR="009B6909" w:rsidRPr="00240CAF">
        <w:t xml:space="preserve">he chloride shift (also known as </w:t>
      </w:r>
      <w:r w:rsidR="009629CB" w:rsidRPr="00240CAF">
        <w:t xml:space="preserve">the </w:t>
      </w:r>
      <w:r w:rsidR="009B6909" w:rsidRPr="00240CAF">
        <w:t xml:space="preserve">Hamburger shift) is exchanging an aqueous chloride </w:t>
      </w:r>
      <w:proofErr w:type="spellStart"/>
      <w:r w:rsidR="009B6909" w:rsidRPr="00240CAF">
        <w:t>Cl</w:t>
      </w:r>
      <w:proofErr w:type="spellEnd"/>
      <w:r w:rsidR="009B6909" w:rsidRPr="00240CAF">
        <w:rPr>
          <w:vertAlign w:val="superscript"/>
        </w:rPr>
        <w:t>-</w:t>
      </w:r>
      <w:r w:rsidR="009B6909" w:rsidRPr="00240CAF">
        <w:t xml:space="preserve"> f</w:t>
      </w:r>
      <w:r w:rsidR="006F5F3C" w:rsidRPr="00240CAF">
        <w:t xml:space="preserve">or </w:t>
      </w:r>
      <w:proofErr w:type="gramStart"/>
      <w:r w:rsidR="006F5F3C" w:rsidRPr="00240CAF">
        <w:t>an aqueous</w:t>
      </w:r>
      <w:proofErr w:type="gramEnd"/>
      <w:r w:rsidR="006F5F3C" w:rsidRPr="00240CAF">
        <w:t xml:space="preserve"> bicarbonate HCO</w:t>
      </w:r>
      <w:r w:rsidR="006F5F3C" w:rsidRPr="00240CAF">
        <w:rPr>
          <w:vertAlign w:val="subscript"/>
        </w:rPr>
        <w:t>3</w:t>
      </w:r>
      <w:r w:rsidR="006F5F3C" w:rsidRPr="00240CAF">
        <w:rPr>
          <w:vertAlign w:val="superscript"/>
        </w:rPr>
        <w:t>-</w:t>
      </w:r>
      <w:r w:rsidR="006F5F3C" w:rsidRPr="00240CAF">
        <w:t xml:space="preserve"> </w:t>
      </w:r>
      <w:r w:rsidR="009629CB" w:rsidRPr="00240CAF">
        <w:t xml:space="preserve">in both directions </w:t>
      </w:r>
      <w:r w:rsidR="009B6909" w:rsidRPr="00240CAF">
        <w:t>across the cellular membrane</w:t>
      </w:r>
      <w:r w:rsidR="00E443E2" w:rsidRPr="00240CAF">
        <w:t>s</w:t>
      </w:r>
      <w:r w:rsidR="009B6909" w:rsidRPr="00240CAF">
        <w:t xml:space="preserve"> of </w:t>
      </w:r>
      <w:r w:rsidR="009629CB" w:rsidRPr="00240CAF">
        <w:t xml:space="preserve">red </w:t>
      </w:r>
      <w:r w:rsidR="009B6909" w:rsidRPr="00240CAF">
        <w:t>blood c</w:t>
      </w:r>
      <w:r w:rsidR="006F5F3C" w:rsidRPr="00240CAF">
        <w:t xml:space="preserve">ells using the membrane channel </w:t>
      </w:r>
      <w:r w:rsidR="009B6909" w:rsidRPr="00240CAF">
        <w:t xml:space="preserve">“Band 3”. </w:t>
      </w:r>
      <w:r w:rsidR="00E443E2" w:rsidRPr="00240CAF">
        <w:t>E</w:t>
      </w:r>
      <w:r w:rsidR="009B6909" w:rsidRPr="00240CAF">
        <w:t xml:space="preserve">ach passive membrane channel </w:t>
      </w:r>
      <w:r w:rsidR="00E443E2" w:rsidRPr="00240CAF">
        <w:t xml:space="preserve">only </w:t>
      </w:r>
      <w:r w:rsidR="009B6909" w:rsidRPr="00240CAF">
        <w:t>allows t</w:t>
      </w:r>
      <w:r w:rsidR="00E443E2" w:rsidRPr="00240CAF">
        <w:t>he</w:t>
      </w:r>
      <w:r w:rsidR="009B6909" w:rsidRPr="00240CAF">
        <w:t xml:space="preserve"> </w:t>
      </w:r>
      <w:r w:rsidR="00E443E2" w:rsidRPr="00240CAF">
        <w:t xml:space="preserve">equilibration of </w:t>
      </w:r>
      <w:r w:rsidR="009B6909" w:rsidRPr="00240CAF">
        <w:t xml:space="preserve">the electrochemical potentials of the specific permeable ions on both sides of membrane. The different electric potentials on each side of membrane </w:t>
      </w:r>
      <w:r w:rsidR="00D90E26" w:rsidRPr="00240CAF">
        <w:t>allow</w:t>
      </w:r>
      <w:r w:rsidR="009B6909" w:rsidRPr="00240CAF">
        <w:t xml:space="preserve"> </w:t>
      </w:r>
      <w:r w:rsidR="006F5F3C" w:rsidRPr="00240CAF">
        <w:t xml:space="preserve">their </w:t>
      </w:r>
      <w:r w:rsidR="009B6909" w:rsidRPr="00240CAF">
        <w:t xml:space="preserve">different concentrations </w:t>
      </w:r>
      <w:r w:rsidR="00D90E26" w:rsidRPr="00240CAF">
        <w:t xml:space="preserve">to achieve </w:t>
      </w:r>
      <w:r w:rsidR="009B6909" w:rsidRPr="00240CAF">
        <w:t xml:space="preserve">equilibrium. </w:t>
      </w:r>
      <w:r w:rsidR="00D90E26" w:rsidRPr="00240CAF">
        <w:t>Conversely</w:t>
      </w:r>
      <w:r w:rsidR="009B6909" w:rsidRPr="00240CAF">
        <w:t xml:space="preserve">, the </w:t>
      </w:r>
      <w:r w:rsidR="00D90E26" w:rsidRPr="00240CAF">
        <w:t xml:space="preserve">solution’s </w:t>
      </w:r>
      <w:r w:rsidR="009B6909" w:rsidRPr="00240CAF">
        <w:t>equilibrium of different ions</w:t>
      </w:r>
      <w:r w:rsidR="00D90E26" w:rsidRPr="00240CAF">
        <w:t>’</w:t>
      </w:r>
      <w:r w:rsidR="009B6909" w:rsidRPr="00240CAF">
        <w:t xml:space="preserve"> compositions on both sides of the membrane </w:t>
      </w:r>
      <w:r w:rsidR="00F61D82" w:rsidRPr="00240CAF">
        <w:t xml:space="preserve">creates </w:t>
      </w:r>
      <w:r w:rsidR="009B6909" w:rsidRPr="00240CAF">
        <w:t xml:space="preserve">the measurable electric </w:t>
      </w:r>
      <w:r w:rsidR="009B6909" w:rsidRPr="00240CAF">
        <w:lastRenderedPageBreak/>
        <w:t xml:space="preserve">membrane potential. </w:t>
      </w:r>
      <w:r w:rsidR="00F61D82" w:rsidRPr="00240CAF">
        <w:t xml:space="preserve">This process </w:t>
      </w:r>
      <w:r w:rsidR="009B6909" w:rsidRPr="00240CAF">
        <w:t xml:space="preserve">is not so intuitive, because even </w:t>
      </w:r>
      <w:r w:rsidR="00F61D82" w:rsidRPr="00240CAF">
        <w:t xml:space="preserve">though </w:t>
      </w:r>
      <w:r w:rsidR="00E32C23" w:rsidRPr="00240CAF">
        <w:t xml:space="preserve">neither </w:t>
      </w:r>
      <w:r w:rsidR="009B6909" w:rsidRPr="00240CAF">
        <w:t xml:space="preserve">solution </w:t>
      </w:r>
      <w:r w:rsidR="006F5F3C" w:rsidRPr="00240CAF">
        <w:t>need</w:t>
      </w:r>
      <w:r w:rsidR="00E32C23" w:rsidRPr="00240CAF">
        <w:t>s</w:t>
      </w:r>
      <w:r w:rsidR="006F5F3C" w:rsidRPr="00240CAF">
        <w:t xml:space="preserve"> to</w:t>
      </w:r>
      <w:r w:rsidR="009B6909" w:rsidRPr="00240CAF">
        <w:t xml:space="preserve"> have an electric charge</w:t>
      </w:r>
      <w:r w:rsidR="00E32C23" w:rsidRPr="00240CAF">
        <w:t>,</w:t>
      </w:r>
      <w:r w:rsidR="009B6909" w:rsidRPr="00240CAF">
        <w:t xml:space="preserve"> there can be a non-zero electric potential for permeable ions. This potential for permeable ions at equilibrium is called </w:t>
      </w:r>
      <w:r w:rsidR="00E32C23" w:rsidRPr="00240CAF">
        <w:t xml:space="preserve">the </w:t>
      </w:r>
      <w:r w:rsidR="009B6909" w:rsidRPr="00240CAF">
        <w:t>Nernst membrane potential and</w:t>
      </w:r>
      <w:r w:rsidR="00291BF9" w:rsidRPr="00240CAF">
        <w:t>,</w:t>
      </w:r>
      <w:r w:rsidR="009B6909" w:rsidRPr="00240CAF">
        <w:t xml:space="preserve"> in the chemical </w:t>
      </w:r>
      <w:r w:rsidR="00E32C23" w:rsidRPr="00240CAF">
        <w:t>library,</w:t>
      </w:r>
      <w:r w:rsidR="009B6909" w:rsidRPr="00240CAF">
        <w:t xml:space="preserve"> it is a direct mathematical result of the equality of </w:t>
      </w:r>
      <w:r w:rsidR="00291BF9" w:rsidRPr="00240CAF">
        <w:t xml:space="preserve">the </w:t>
      </w:r>
      <w:r w:rsidR="009B6909" w:rsidRPr="00240CAF">
        <w:t>electrochemical potential of the ion in both solutions.</w:t>
      </w:r>
    </w:p>
    <w:p w:rsidR="00C018E1" w:rsidRPr="00240CAF" w:rsidRDefault="00C018E1" w:rsidP="009B6909">
      <w:pPr>
        <w:pStyle w:val="BodyTextIndented"/>
      </w:pPr>
      <w:r w:rsidRPr="00240CAF">
        <w:t xml:space="preserve">The intracellular solution must be set </w:t>
      </w:r>
      <w:r w:rsidR="00291BF9" w:rsidRPr="00240CAF">
        <w:t xml:space="preserve">at the </w:t>
      </w:r>
      <w:r w:rsidRPr="00240CAF">
        <w:t>possible nonzero electric potential (</w:t>
      </w:r>
      <w:proofErr w:type="spellStart"/>
      <w:r w:rsidRPr="00240CAF">
        <w:t>ElectricalGround</w:t>
      </w:r>
      <w:proofErr w:type="spellEnd"/>
      <w:r w:rsidRPr="00240CAF">
        <w:t>=false) because</w:t>
      </w:r>
      <w:r w:rsidR="00520580" w:rsidRPr="00240CAF">
        <w:t>,</w:t>
      </w:r>
      <w:r w:rsidRPr="00240CAF">
        <w:t xml:space="preserve"> as a result</w:t>
      </w:r>
      <w:r w:rsidR="00520580" w:rsidRPr="00240CAF">
        <w:t>,</w:t>
      </w:r>
      <w:r w:rsidRPr="00240CAF">
        <w:t xml:space="preserve"> the membrane potential of </w:t>
      </w:r>
      <w:r w:rsidR="00520580" w:rsidRPr="00240CAF">
        <w:t xml:space="preserve">the </w:t>
      </w:r>
      <w:r w:rsidRPr="00240CAF">
        <w:t>erythrocytes is calculated as -1</w:t>
      </w:r>
      <w:r w:rsidR="003204D2" w:rsidRPr="00240CAF">
        <w:t>2</w:t>
      </w:r>
      <w:r w:rsidRPr="00240CAF">
        <w:t>mV</w:t>
      </w:r>
      <w:r w:rsidR="00520580" w:rsidRPr="00240CAF">
        <w:t>,</w:t>
      </w:r>
      <w:r w:rsidRPr="00240CAF">
        <w:t xml:space="preserve"> </w:t>
      </w:r>
      <w:r w:rsidR="00520580" w:rsidRPr="00240CAF">
        <w:t xml:space="preserve">making it </w:t>
      </w:r>
      <w:r w:rsidRPr="00240CAF">
        <w:t>agree with experimental data</w:t>
      </w:r>
      <w:r w:rsidR="00575DF4" w:rsidRPr="00240CAF">
        <w:t xml:space="preserve"> by </w:t>
      </w:r>
      <w:r w:rsidR="007F675F" w:rsidRPr="00240CAF">
        <w:fldChar w:fldCharType="begin"/>
      </w:r>
      <w:r w:rsidR="00B44B81" w:rsidRPr="00240CAF">
        <w:instrText xml:space="preserve"> ADDIN EN.CITE &lt;EndNote&gt;&lt;Cite&gt;&lt;Author&gt;Gedde&lt;/Author&gt;&lt;Year&gt;1997&lt;/Year&gt;&lt;RecNum&gt;152&lt;/RecNum&gt;&lt;DisplayText&gt;(Gedde and Huestis, 1997)&lt;/DisplayText&gt;&lt;record&gt;&lt;rec-number&gt;152&lt;/rec-number&gt;&lt;foreign-keys&gt;&lt;key app="EN" db-id="x9fzp9txovfw59ezxsmv2dxytdwvzexpew95" timestamp="1431954638"&gt;152&lt;/key&gt;&lt;/foreign-keys&gt;&lt;ref-type name="Journal Article"&gt;17&lt;/ref-type&gt;&lt;contributors&gt;&lt;authors&gt;&lt;author&gt;Gedde, Margaret M&lt;/author&gt;&lt;author&gt;Huestis, Wray H&lt;/author&gt;&lt;/authors&gt;&lt;/contributors&gt;&lt;titles&gt;&lt;title&gt;Membrane potential and human erythrocyte shape&lt;/title&gt;&lt;secondary-title&gt;Biophysical journal&lt;/secondary-title&gt;&lt;/titles&gt;&lt;periodical&gt;&lt;full-title&gt;Biophysical Journal&lt;/full-title&gt;&lt;abbr-1&gt;Biophys. J.&lt;/abbr-1&gt;&lt;abbr-2&gt;Biophys J&lt;/abbr-2&gt;&lt;/periodical&gt;&lt;pages&gt;1220&lt;/pages&gt;&lt;volume&gt;72&lt;/volume&gt;&lt;number&gt;3&lt;/number&gt;&lt;dates&gt;&lt;year&gt;1997&lt;/year&gt;&lt;/dates&gt;&lt;urls&gt;&lt;/urls&gt;&lt;/record&gt;&lt;/Cite&gt;&lt;/EndNote&gt;</w:instrText>
      </w:r>
      <w:r w:rsidR="007F675F" w:rsidRPr="00240CAF">
        <w:fldChar w:fldCharType="separate"/>
      </w:r>
      <w:r w:rsidR="00B44B81" w:rsidRPr="00240CAF">
        <w:t>(Gedde and Huestis, 1997)</w:t>
      </w:r>
      <w:r w:rsidR="007F675F" w:rsidRPr="00240CAF">
        <w:fldChar w:fldCharType="end"/>
      </w:r>
      <w:r w:rsidR="00575DF4" w:rsidRPr="00240CAF">
        <w:t xml:space="preserve"> in </w:t>
      </w:r>
      <w:r w:rsidR="00362708" w:rsidRPr="00240CAF">
        <w:t xml:space="preserve">the </w:t>
      </w:r>
      <w:r w:rsidR="00575DF4" w:rsidRPr="00240CAF">
        <w:t>electrolytes</w:t>
      </w:r>
      <w:r w:rsidR="00362708" w:rsidRPr="00240CAF">
        <w:t>’</w:t>
      </w:r>
      <w:r w:rsidR="00575DF4" w:rsidRPr="00240CAF">
        <w:t xml:space="preserve"> setting by </w:t>
      </w:r>
      <w:r w:rsidR="007F675F" w:rsidRPr="00240CAF">
        <w:fldChar w:fldCharType="begin"/>
      </w:r>
      <w:r w:rsidR="00575DF4" w:rsidRPr="00240CAF">
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</w:r>
      <w:r w:rsidR="007F675F" w:rsidRPr="00240CAF">
        <w:fldChar w:fldCharType="separate"/>
      </w:r>
      <w:r w:rsidR="00575DF4" w:rsidRPr="00240CAF">
        <w:t>(Raftos, et al., 1990)</w:t>
      </w:r>
      <w:r w:rsidR="007F675F" w:rsidRPr="00240CAF">
        <w:fldChar w:fldCharType="end"/>
      </w:r>
      <w:r w:rsidRPr="00240CAF">
        <w:t xml:space="preserve">. </w:t>
      </w:r>
    </w:p>
    <w:p w:rsidR="00DB5194" w:rsidRPr="00240CAF" w:rsidRDefault="00362708" w:rsidP="009B6909">
      <w:pPr>
        <w:pStyle w:val="BodyTextIndented"/>
      </w:pPr>
      <w:r w:rsidRPr="00240CAF">
        <w:t>In this way, it</w:t>
      </w:r>
      <w:r w:rsidR="00DB5194" w:rsidRPr="00240CAF">
        <w:t xml:space="preserve"> is possible to model more complex processes </w:t>
      </w:r>
      <w:r w:rsidRPr="00240CAF">
        <w:t xml:space="preserve">of a </w:t>
      </w:r>
      <w:r w:rsidR="00DB5194" w:rsidRPr="00240CAF">
        <w:t>membrane</w:t>
      </w:r>
      <w:r w:rsidRPr="00240CAF">
        <w:t xml:space="preserve"> </w:t>
      </w:r>
      <w:r w:rsidR="00DB5194" w:rsidRPr="00240CAF">
        <w:t xml:space="preserve">where chemical reactions </w:t>
      </w:r>
      <w:r w:rsidRPr="00240CAF">
        <w:t xml:space="preserve">of </w:t>
      </w:r>
      <w:r w:rsidR="00DB5194" w:rsidRPr="00240CAF">
        <w:t xml:space="preserve">active membrane channels or membrane receptors can </w:t>
      </w:r>
      <w:r w:rsidRPr="00240CAF">
        <w:t xml:space="preserve">also </w:t>
      </w:r>
      <w:r w:rsidR="00DB5194" w:rsidRPr="00240CAF">
        <w:t xml:space="preserve">be used.  </w:t>
      </w:r>
    </w:p>
    <w:p w:rsidR="009B6909" w:rsidRPr="00240CAF" w:rsidRDefault="009B6909" w:rsidP="005E0C92">
      <w:pPr>
        <w:pStyle w:val="Nadpis1"/>
      </w:pPr>
      <w:r w:rsidRPr="00240CAF">
        <w:t>Discussion</w:t>
      </w:r>
    </w:p>
    <w:p w:rsidR="00927061" w:rsidRPr="00240CAF" w:rsidRDefault="00927061" w:rsidP="00927061">
      <w:pPr>
        <w:pStyle w:val="Body"/>
      </w:pPr>
      <w:r w:rsidRPr="00240CAF">
        <w:t>Nowadays</w:t>
      </w:r>
      <w:r w:rsidR="002568EC" w:rsidRPr="00240CAF">
        <w:t>,</w:t>
      </w:r>
      <w:r w:rsidRPr="00240CAF">
        <w:t xml:space="preserve"> </w:t>
      </w:r>
      <w:r w:rsidR="00037F3F" w:rsidRPr="00240CAF">
        <w:t xml:space="preserve">alternative free </w:t>
      </w:r>
      <w:proofErr w:type="spellStart"/>
      <w:r w:rsidR="00037F3F" w:rsidRPr="00240CAF">
        <w:t>Modelica</w:t>
      </w:r>
      <w:proofErr w:type="spellEnd"/>
      <w:r w:rsidR="00037F3F" w:rsidRPr="00240CAF">
        <w:t xml:space="preserve"> libraries for chemical calculations</w:t>
      </w:r>
      <w:r w:rsidR="002568EC" w:rsidRPr="00240CAF">
        <w:t xml:space="preserve"> exist,</w:t>
      </w:r>
      <w:r w:rsidR="00037F3F" w:rsidRPr="00240CAF">
        <w:t xml:space="preserve"> such as</w:t>
      </w:r>
      <w:r w:rsidR="002E2449" w:rsidRPr="00240CAF">
        <w:t xml:space="preserve"> </w:t>
      </w:r>
      <w:proofErr w:type="spellStart"/>
      <w:r w:rsidR="00037F3F" w:rsidRPr="00240CAF">
        <w:t>FCSys</w:t>
      </w:r>
      <w:proofErr w:type="spellEnd"/>
      <w:r w:rsidR="00037F3F" w:rsidRPr="00240CAF">
        <w:t xml:space="preserve"> v0.2, </w:t>
      </w:r>
      <w:proofErr w:type="spellStart"/>
      <w:r w:rsidR="00037F3F" w:rsidRPr="00240CAF">
        <w:t>FuelCellLib</w:t>
      </w:r>
      <w:proofErr w:type="spellEnd"/>
      <w:r w:rsidR="00037F3F" w:rsidRPr="00240CAF">
        <w:t xml:space="preserve"> 1.0</w:t>
      </w:r>
      <w:r w:rsidRPr="00240CAF">
        <w:t>,</w:t>
      </w:r>
      <w:r w:rsidR="00037F3F" w:rsidRPr="00240CAF">
        <w:t xml:space="preserve"> </w:t>
      </w:r>
      <w:proofErr w:type="spellStart"/>
      <w:r w:rsidR="00037F3F" w:rsidRPr="00240CAF">
        <w:t>Modelica_EnergyStorage</w:t>
      </w:r>
      <w:proofErr w:type="spellEnd"/>
      <w:r w:rsidR="00037F3F" w:rsidRPr="00240CAF">
        <w:t xml:space="preserve"> v3.2.1</w:t>
      </w:r>
      <w:r w:rsidR="00FD1BA2" w:rsidRPr="00240CAF">
        <w:t xml:space="preserve">, </w:t>
      </w:r>
      <w:proofErr w:type="spellStart"/>
      <w:r w:rsidR="00FD1BA2" w:rsidRPr="00240CAF">
        <w:t>BioChem</w:t>
      </w:r>
      <w:proofErr w:type="spellEnd"/>
      <w:r w:rsidR="00FD1BA2" w:rsidRPr="00240CAF">
        <w:t xml:space="preserve"> v1.2</w:t>
      </w:r>
      <w:r w:rsidRPr="00240CAF">
        <w:t xml:space="preserve"> or our </w:t>
      </w:r>
      <w:proofErr w:type="spellStart"/>
      <w:r w:rsidRPr="00240CAF">
        <w:t>Physiolibrary</w:t>
      </w:r>
      <w:proofErr w:type="spellEnd"/>
      <w:r w:rsidRPr="00240CAF">
        <w:t xml:space="preserve"> v2.3</w:t>
      </w:r>
      <w:r w:rsidR="00037F3F" w:rsidRPr="00240CAF">
        <w:t xml:space="preserve">. </w:t>
      </w:r>
      <w:r w:rsidR="00655CEE" w:rsidRPr="00240CAF">
        <w:t>However, w</w:t>
      </w:r>
      <w:r w:rsidR="00037F3F" w:rsidRPr="00240CAF">
        <w:t xml:space="preserve">e are not satisfied with these libraries, because none of them </w:t>
      </w:r>
      <w:r w:rsidR="00807203" w:rsidRPr="00240CAF">
        <w:t xml:space="preserve">are </w:t>
      </w:r>
      <w:r w:rsidR="00037F3F" w:rsidRPr="00240CAF">
        <w:t>based on equilibr</w:t>
      </w:r>
      <w:r w:rsidR="00FD1BA2" w:rsidRPr="00240CAF">
        <w:t>ating</w:t>
      </w:r>
      <w:r w:rsidR="00037F3F" w:rsidRPr="00240CAF">
        <w:t xml:space="preserve"> electrochemical potentials. </w:t>
      </w:r>
      <w:r w:rsidR="00807203" w:rsidRPr="00240CAF">
        <w:t>This lack makes it difficult</w:t>
      </w:r>
      <w:r w:rsidR="00037F3F" w:rsidRPr="00240CAF">
        <w:t xml:space="preserve"> to </w:t>
      </w:r>
      <w:r w:rsidR="00807203" w:rsidRPr="00240CAF">
        <w:t xml:space="preserve">establish </w:t>
      </w:r>
      <w:r w:rsidR="00A96D0B" w:rsidRPr="00240CAF">
        <w:t xml:space="preserve">real </w:t>
      </w:r>
      <w:proofErr w:type="spellStart"/>
      <w:r w:rsidR="00E456E5" w:rsidRPr="00240CAF">
        <w:t>equilibria</w:t>
      </w:r>
      <w:proofErr w:type="spellEnd"/>
      <w:r w:rsidR="00A96D0B" w:rsidRPr="00240CAF">
        <w:t xml:space="preserve"> </w:t>
      </w:r>
      <w:r w:rsidR="00807203" w:rsidRPr="00240CAF">
        <w:t xml:space="preserve">in </w:t>
      </w:r>
      <w:r w:rsidR="00A96D0B" w:rsidRPr="00240CAF">
        <w:t>electro</w:t>
      </w:r>
      <w:r w:rsidR="00037F3F" w:rsidRPr="00240CAF">
        <w:t>chemical processes</w:t>
      </w:r>
      <w:r w:rsidR="00F50122" w:rsidRPr="00240CAF">
        <w:t>, and we believe</w:t>
      </w:r>
      <w:r w:rsidRPr="00240CAF">
        <w:t xml:space="preserve"> that </w:t>
      </w:r>
      <w:r w:rsidR="00F50122" w:rsidRPr="00240CAF">
        <w:t xml:space="preserve">it is very difficult to implement any kinetics </w:t>
      </w:r>
      <w:r w:rsidRPr="00240CAF">
        <w:t xml:space="preserve">without realistic </w:t>
      </w:r>
      <w:proofErr w:type="spellStart"/>
      <w:r w:rsidRPr="00240CAF">
        <w:t>equilibria</w:t>
      </w:r>
      <w:proofErr w:type="spellEnd"/>
      <w:r w:rsidRPr="00240CAF">
        <w:t>.</w:t>
      </w:r>
    </w:p>
    <w:p w:rsidR="00037F3F" w:rsidRPr="00240CAF" w:rsidRDefault="00FD1BA2" w:rsidP="00037F3F">
      <w:pPr>
        <w:pStyle w:val="BodyTextIndented"/>
      </w:pPr>
      <w:r w:rsidRPr="00240CAF">
        <w:t xml:space="preserve">In the </w:t>
      </w:r>
      <w:r w:rsidR="00F50122" w:rsidRPr="00240CAF">
        <w:t xml:space="preserve">chemical </w:t>
      </w:r>
      <w:r w:rsidRPr="00240CAF">
        <w:t>library</w:t>
      </w:r>
      <w:r w:rsidR="00F50122" w:rsidRPr="00240CAF">
        <w:t>,</w:t>
      </w:r>
      <w:r w:rsidRPr="00240CAF">
        <w:t xml:space="preserve"> w</w:t>
      </w:r>
      <w:r w:rsidR="00655CEE" w:rsidRPr="00240CAF">
        <w:t>e carefully select</w:t>
      </w:r>
      <w:r w:rsidR="00F50122" w:rsidRPr="00240CAF">
        <w:t>ed</w:t>
      </w:r>
      <w:r w:rsidR="00655CEE" w:rsidRPr="00240CAF">
        <w:t xml:space="preserve"> </w:t>
      </w:r>
      <w:r w:rsidRPr="00240CAF">
        <w:t xml:space="preserve">only </w:t>
      </w:r>
      <w:r w:rsidR="00655CEE" w:rsidRPr="00240CAF">
        <w:t>the fundamental definitions</w:t>
      </w:r>
      <w:r w:rsidR="00CC0E24" w:rsidRPr="00240CAF">
        <w:t xml:space="preserve"> from physical chemistry and thermodynamics</w:t>
      </w:r>
      <w:r w:rsidRPr="00240CAF">
        <w:t xml:space="preserve"> </w:t>
      </w:r>
      <w:r w:rsidR="00655CEE" w:rsidRPr="00240CAF">
        <w:t xml:space="preserve">to derive </w:t>
      </w:r>
      <w:r w:rsidR="00CC0E24" w:rsidRPr="00240CAF">
        <w:t xml:space="preserve">other </w:t>
      </w:r>
      <w:r w:rsidR="00655CEE" w:rsidRPr="00240CAF">
        <w:t xml:space="preserve">known </w:t>
      </w:r>
      <w:r w:rsidR="00CC0E24" w:rsidRPr="00240CAF">
        <w:t xml:space="preserve">chemical </w:t>
      </w:r>
      <w:r w:rsidR="00655CEE" w:rsidRPr="00240CAF">
        <w:t xml:space="preserve">relations. </w:t>
      </w:r>
      <w:r w:rsidR="00CC0E24" w:rsidRPr="00240CAF">
        <w:t>For example</w:t>
      </w:r>
      <w:r w:rsidR="00F50122" w:rsidRPr="00240CAF">
        <w:t>,</w:t>
      </w:r>
      <w:r w:rsidR="00CC0E24" w:rsidRPr="00240CAF">
        <w:t xml:space="preserve"> </w:t>
      </w:r>
      <w:r w:rsidR="00203DF3" w:rsidRPr="00240CAF">
        <w:t xml:space="preserve">physical chemistry </w:t>
      </w:r>
      <w:r w:rsidR="00655CEE" w:rsidRPr="00240CAF">
        <w:t>defin</w:t>
      </w:r>
      <w:r w:rsidR="00203DF3" w:rsidRPr="00240CAF">
        <w:t>es</w:t>
      </w:r>
      <w:r w:rsidR="00655CEE" w:rsidRPr="00240CAF">
        <w:t xml:space="preserve"> </w:t>
      </w:r>
      <w:r w:rsidR="003A0405" w:rsidRPr="00240CAF">
        <w:t xml:space="preserve">an </w:t>
      </w:r>
      <w:r w:rsidR="00655CEE" w:rsidRPr="00240CAF">
        <w:t xml:space="preserve">electrochemical potential </w:t>
      </w:r>
      <w:r w:rsidR="00203DF3" w:rsidRPr="00240CAF">
        <w:t xml:space="preserve">for </w:t>
      </w:r>
      <w:r w:rsidR="00655CEE" w:rsidRPr="00240CAF">
        <w:t xml:space="preserve">each chemical substance in </w:t>
      </w:r>
      <w:r w:rsidR="00203DF3" w:rsidRPr="00240CAF">
        <w:t xml:space="preserve">a </w:t>
      </w:r>
      <w:r w:rsidR="00655CEE" w:rsidRPr="00240CAF">
        <w:t>homogen</w:t>
      </w:r>
      <w:r w:rsidR="00203DF3" w:rsidRPr="00240CAF">
        <w:t>e</w:t>
      </w:r>
      <w:r w:rsidR="00655CEE" w:rsidRPr="00240CAF">
        <w:t xml:space="preserve">ous chemical solution </w:t>
      </w:r>
      <w:r w:rsidR="00CC0E24" w:rsidRPr="00240CAF">
        <w:t>a</w:t>
      </w:r>
      <w:r w:rsidRPr="00240CAF">
        <w:t>s</w:t>
      </w:r>
      <w:r w:rsidR="00CC0E24" w:rsidRPr="00240CAF">
        <w:t xml:space="preserve"> </w:t>
      </w:r>
      <w:r w:rsidR="00462805" w:rsidRPr="00240CAF">
        <w:t xml:space="preserve">the </w:t>
      </w:r>
      <w:r w:rsidR="00CC0E24" w:rsidRPr="00240CAF">
        <w:t xml:space="preserve">composition of </w:t>
      </w:r>
      <w:r w:rsidR="003A0405" w:rsidRPr="00240CAF">
        <w:t>a relative</w:t>
      </w:r>
      <w:r w:rsidR="00203DF3" w:rsidRPr="00240CAF">
        <w:t>ly</w:t>
      </w:r>
      <w:r w:rsidR="003A0405" w:rsidRPr="00240CAF">
        <w:t xml:space="preserve"> </w:t>
      </w:r>
      <w:r w:rsidR="00CC0E24" w:rsidRPr="00240CAF">
        <w:t>pure substance</w:t>
      </w:r>
      <w:r w:rsidRPr="00240CAF">
        <w:t xml:space="preserve"> </w:t>
      </w:r>
      <w:r w:rsidR="00CC0E24" w:rsidRPr="00240CAF">
        <w:t>energy</w:t>
      </w:r>
      <w:r w:rsidRPr="00240CAF">
        <w:t xml:space="preserve"> (</w:t>
      </w:r>
      <w:r w:rsidR="003A0405" w:rsidRPr="00240CAF">
        <w:t xml:space="preserve">typically tabulated as </w:t>
      </w:r>
      <w:r w:rsidRPr="00240CAF">
        <w:t>free molar Gibbs energy of formation)</w:t>
      </w:r>
      <w:r w:rsidR="00CC0E24" w:rsidRPr="00240CAF">
        <w:t xml:space="preserve">, </w:t>
      </w:r>
      <w:r w:rsidR="003A0405" w:rsidRPr="00240CAF">
        <w:t xml:space="preserve">a </w:t>
      </w:r>
      <w:r w:rsidR="00CC0E24" w:rsidRPr="00240CAF">
        <w:t xml:space="preserve">chemical dissolution </w:t>
      </w:r>
      <w:r w:rsidR="00A069A5" w:rsidRPr="00240CAF">
        <w:t xml:space="preserve">component </w:t>
      </w:r>
      <w:r w:rsidR="00944FE7" w:rsidRPr="00240CAF">
        <w:t xml:space="preserve">of molar energy </w:t>
      </w:r>
      <w:r w:rsidR="00A069A5" w:rsidRPr="00240CAF">
        <w:t xml:space="preserve">(reflecting the concentration of the substance in the solution) </w:t>
      </w:r>
      <w:r w:rsidR="00CC0E24" w:rsidRPr="00240CAF">
        <w:t xml:space="preserve">and </w:t>
      </w:r>
      <w:r w:rsidR="003A0405" w:rsidRPr="00240CAF">
        <w:t xml:space="preserve">an </w:t>
      </w:r>
      <w:r w:rsidR="00CC0E24" w:rsidRPr="00240CAF">
        <w:t xml:space="preserve">electrical </w:t>
      </w:r>
      <w:r w:rsidR="00A069A5" w:rsidRPr="00240CAF">
        <w:t xml:space="preserve">component </w:t>
      </w:r>
      <w:r w:rsidR="00944FE7" w:rsidRPr="00240CAF">
        <w:t xml:space="preserve">of the molar energy </w:t>
      </w:r>
      <w:r w:rsidR="00172FC8" w:rsidRPr="00240CAF">
        <w:t>(</w:t>
      </w:r>
      <w:r w:rsidR="00A069A5" w:rsidRPr="00240CAF">
        <w:t>the electrical status</w:t>
      </w:r>
      <w:r w:rsidR="003A0405" w:rsidRPr="00240CAF">
        <w:t xml:space="preserve"> of the substance</w:t>
      </w:r>
      <w:r w:rsidR="00A069A5" w:rsidRPr="00240CAF">
        <w:t xml:space="preserve"> </w:t>
      </w:r>
      <w:r w:rsidR="00CC0E24" w:rsidRPr="00240CAF">
        <w:t xml:space="preserve">in </w:t>
      </w:r>
      <w:r w:rsidR="00A069A5" w:rsidRPr="00240CAF">
        <w:t xml:space="preserve">the </w:t>
      </w:r>
      <w:r w:rsidR="00CC0E24" w:rsidRPr="00240CAF">
        <w:t>solution</w:t>
      </w:r>
      <w:r w:rsidR="00A069A5" w:rsidRPr="00240CAF">
        <w:t xml:space="preserve"> with non-zero electrical potential</w:t>
      </w:r>
      <w:r w:rsidR="00172FC8" w:rsidRPr="00240CAF">
        <w:t>)</w:t>
      </w:r>
      <w:r w:rsidR="00CC0E24" w:rsidRPr="00240CAF">
        <w:t xml:space="preserve">. </w:t>
      </w:r>
      <w:r w:rsidR="003A0405" w:rsidRPr="00240CAF">
        <w:t>The relative energy of the pure substance must be compatible with all tabulated e</w:t>
      </w:r>
      <w:r w:rsidR="00CC0E24" w:rsidRPr="00240CAF">
        <w:t>quilibrium coefficients</w:t>
      </w:r>
      <w:r w:rsidR="00A86248" w:rsidRPr="00240CAF">
        <w:t>: f</w:t>
      </w:r>
      <w:r w:rsidR="00CC0E24" w:rsidRPr="00240CAF">
        <w:t>or example</w:t>
      </w:r>
      <w:r w:rsidR="00462805" w:rsidRPr="00240CAF">
        <w:t>,</w:t>
      </w:r>
      <w:r w:rsidR="00CC0E24" w:rsidRPr="00240CAF">
        <w:t xml:space="preserve"> </w:t>
      </w:r>
      <w:r w:rsidR="00A069A5" w:rsidRPr="00240CAF">
        <w:t>equilibrium coefficients of chemical reactions</w:t>
      </w:r>
      <w:r w:rsidRPr="00240CAF">
        <w:t xml:space="preserve"> </w:t>
      </w:r>
      <w:r w:rsidR="003A0405" w:rsidRPr="00240CAF">
        <w:t xml:space="preserve">(as expressed </w:t>
      </w:r>
      <w:r w:rsidR="00A86248" w:rsidRPr="00240CAF">
        <w:t xml:space="preserve">by the </w:t>
      </w:r>
      <w:r w:rsidRPr="00240CAF">
        <w:t>free Gibbs energy of the reaction</w:t>
      </w:r>
      <w:r w:rsidR="003A0405" w:rsidRPr="00240CAF">
        <w:t>)</w:t>
      </w:r>
      <w:r w:rsidR="00A069A5" w:rsidRPr="00240CAF">
        <w:t xml:space="preserve">, </w:t>
      </w:r>
      <w:r w:rsidR="003A0405" w:rsidRPr="00240CAF">
        <w:t>Henry’s coefficient for gas dissolution</w:t>
      </w:r>
      <w:r w:rsidR="00EF3A4E" w:rsidRPr="00240CAF">
        <w:t xml:space="preserve"> equilibrium</w:t>
      </w:r>
      <w:r w:rsidR="003A0405" w:rsidRPr="00240CAF">
        <w:t xml:space="preserve">, </w:t>
      </w:r>
      <w:proofErr w:type="spellStart"/>
      <w:r w:rsidR="003A0405" w:rsidRPr="00240CAF">
        <w:t>Raoult’</w:t>
      </w:r>
      <w:r w:rsidR="00EF3A4E" w:rsidRPr="00240CAF">
        <w:t>s</w:t>
      </w:r>
      <w:proofErr w:type="spellEnd"/>
      <w:r w:rsidR="00EF3A4E" w:rsidRPr="00240CAF">
        <w:t xml:space="preserve"> vapor pressure equilibrium</w:t>
      </w:r>
      <w:r w:rsidR="003A0405" w:rsidRPr="00240CAF">
        <w:t xml:space="preserve">, </w:t>
      </w:r>
      <w:r w:rsidR="00A069A5" w:rsidRPr="00240CAF">
        <w:t>Nernst membrane electric</w:t>
      </w:r>
      <w:r w:rsidR="00E341AB" w:rsidRPr="00240CAF">
        <w:t>al</w:t>
      </w:r>
      <w:r w:rsidR="00A069A5" w:rsidRPr="00240CAF">
        <w:t xml:space="preserve"> potential</w:t>
      </w:r>
      <w:r w:rsidRPr="00240CAF">
        <w:t xml:space="preserve"> for electrolyte equilibrium </w:t>
      </w:r>
      <w:r w:rsidR="00A86248" w:rsidRPr="00240CAF">
        <w:t xml:space="preserve">in a </w:t>
      </w:r>
      <w:proofErr w:type="spellStart"/>
      <w:r w:rsidRPr="00240CAF">
        <w:t>semipermeable</w:t>
      </w:r>
      <w:proofErr w:type="spellEnd"/>
      <w:r w:rsidRPr="00240CAF">
        <w:t xml:space="preserve"> membrane</w:t>
      </w:r>
      <w:r w:rsidR="00A069A5" w:rsidRPr="00240CAF">
        <w:t xml:space="preserve">, </w:t>
      </w:r>
      <w:proofErr w:type="spellStart"/>
      <w:r w:rsidR="00A069A5" w:rsidRPr="00240CAF">
        <w:t>Donnan’s</w:t>
      </w:r>
      <w:proofErr w:type="spellEnd"/>
      <w:r w:rsidR="00A069A5" w:rsidRPr="00240CAF">
        <w:t xml:space="preserve"> equilibrium ratios </w:t>
      </w:r>
      <w:r w:rsidR="00E341AB" w:rsidRPr="00240CAF">
        <w:t xml:space="preserve">in a </w:t>
      </w:r>
      <w:proofErr w:type="spellStart"/>
      <w:r w:rsidR="00A069A5" w:rsidRPr="00240CAF">
        <w:t>semipermeable</w:t>
      </w:r>
      <w:proofErr w:type="spellEnd"/>
      <w:r w:rsidR="00A069A5" w:rsidRPr="00240CAF">
        <w:t xml:space="preserve"> membrane</w:t>
      </w:r>
      <w:r w:rsidR="00E341AB" w:rsidRPr="00240CAF">
        <w:t>,</w:t>
      </w:r>
      <w:r w:rsidR="00A069A5" w:rsidRPr="00240CAF">
        <w:t xml:space="preserve"> </w:t>
      </w:r>
      <w:r w:rsidRPr="00240CAF">
        <w:t xml:space="preserve">and so on. These known relations do not need to be </w:t>
      </w:r>
      <w:r w:rsidR="00EF3A4E" w:rsidRPr="00240CAF">
        <w:t xml:space="preserve">explicitly </w:t>
      </w:r>
      <w:r w:rsidRPr="00240CAF">
        <w:t>written in code because the</w:t>
      </w:r>
      <w:r w:rsidR="00EF3A4E" w:rsidRPr="00240CAF">
        <w:t>y are the results of algebraic manipulation of the implemented relations</w:t>
      </w:r>
      <w:r w:rsidR="00F63B60" w:rsidRPr="00240CAF">
        <w:t>,</w:t>
      </w:r>
      <w:r w:rsidR="00EF3A4E" w:rsidRPr="00240CAF">
        <w:t xml:space="preserve"> </w:t>
      </w:r>
      <w:r w:rsidRPr="00240CAF">
        <w:t xml:space="preserve">as we mathematically proved during development. </w:t>
      </w:r>
      <w:r w:rsidR="00F63B60" w:rsidRPr="00240CAF">
        <w:t>Therefore,</w:t>
      </w:r>
      <w:r w:rsidR="00DB5194" w:rsidRPr="00240CAF">
        <w:t xml:space="preserve"> </w:t>
      </w:r>
      <w:r w:rsidR="00F63B60" w:rsidRPr="00240CAF">
        <w:t xml:space="preserve">in this way </w:t>
      </w:r>
      <w:r w:rsidR="00DB5194" w:rsidRPr="00240CAF">
        <w:t xml:space="preserve">the </w:t>
      </w:r>
      <w:r w:rsidR="00F63B60" w:rsidRPr="00240CAF">
        <w:t xml:space="preserve">chemical </w:t>
      </w:r>
      <w:r w:rsidR="00DB5194" w:rsidRPr="00240CAF">
        <w:t xml:space="preserve">library married </w:t>
      </w:r>
      <w:r w:rsidR="00DB5194" w:rsidRPr="00240CAF">
        <w:lastRenderedPageBreak/>
        <w:t>chemical, osmotic, thermal, electric</w:t>
      </w:r>
      <w:r w:rsidR="0009730D" w:rsidRPr="00240CAF">
        <w:t>al</w:t>
      </w:r>
      <w:r w:rsidR="00DB5194" w:rsidRPr="00240CAF">
        <w:t xml:space="preserve"> and mechanic</w:t>
      </w:r>
      <w:r w:rsidR="0009730D" w:rsidRPr="00240CAF">
        <w:t>al</w:t>
      </w:r>
      <w:r w:rsidR="00DB5194" w:rsidRPr="00240CAF">
        <w:t xml:space="preserve"> domain</w:t>
      </w:r>
      <w:r w:rsidR="0009730D" w:rsidRPr="00240CAF">
        <w:t>s</w:t>
      </w:r>
      <w:r w:rsidR="00DB5194" w:rsidRPr="00240CAF">
        <w:t xml:space="preserve">. </w:t>
      </w:r>
      <w:r w:rsidR="0009730D" w:rsidRPr="00240CAF">
        <w:t>U</w:t>
      </w:r>
      <w:r w:rsidR="003A0405" w:rsidRPr="00240CAF">
        <w:t xml:space="preserve">sage of the library </w:t>
      </w:r>
      <w:r w:rsidR="0009730D" w:rsidRPr="00240CAF">
        <w:t xml:space="preserve">has been </w:t>
      </w:r>
      <w:r w:rsidR="003A0405" w:rsidRPr="00240CAF">
        <w:t xml:space="preserve">very simplified, because </w:t>
      </w:r>
      <w:r w:rsidR="0009730D" w:rsidRPr="00240CAF">
        <w:t xml:space="preserve">it is typically possible to build many types of reactions </w:t>
      </w:r>
      <w:r w:rsidR="00EF3A4E" w:rsidRPr="00240CAF">
        <w:t>with few</w:t>
      </w:r>
      <w:r w:rsidR="003A0405" w:rsidRPr="00240CAF">
        <w:t xml:space="preserve"> chemical substances</w:t>
      </w:r>
      <w:ins w:id="47" w:author="Marek Mateják" w:date="2015-05-20T18:07:00Z">
        <w:r w:rsidR="006E65D3">
          <w:t xml:space="preserve"> -</w:t>
        </w:r>
      </w:ins>
      <w:del w:id="48" w:author="Marek Mateják" w:date="2015-05-20T18:07:00Z">
        <w:r w:rsidR="003A0405" w:rsidRPr="00240CAF" w:rsidDel="006E65D3">
          <w:delText xml:space="preserve">. </w:delText>
        </w:r>
      </w:del>
      <w:del w:id="49" w:author="Marek Mateják" w:date="2015-05-20T18:05:00Z">
        <w:r w:rsidR="007F675F">
          <w:delText>In addition, h</w:delText>
        </w:r>
      </w:del>
      <w:ins w:id="50" w:author="Marek Mateják" w:date="2015-05-20T18:07:00Z">
        <w:r w:rsidR="006E65D3">
          <w:t>h</w:t>
        </w:r>
      </w:ins>
      <w:r w:rsidR="007F675F">
        <w:t xml:space="preserve">aving a set of already defined chemical substances </w:t>
      </w:r>
      <w:del w:id="51" w:author="Marek Mateják" w:date="2015-05-20T18:05:00Z">
        <w:r w:rsidR="007F675F">
          <w:delText xml:space="preserve">also </w:delText>
        </w:r>
      </w:del>
      <w:r w:rsidR="007F675F">
        <w:t xml:space="preserve">allows </w:t>
      </w:r>
      <w:proofErr w:type="gramStart"/>
      <w:ins w:id="52" w:author="Marek Mateják" w:date="2015-05-20T18:05:00Z">
        <w:r w:rsidR="007F675F" w:rsidRPr="007F675F">
          <w:rPr>
            <w:rPrChange w:id="53" w:author="Marek Mateják" w:date="2015-05-20T18:06:00Z">
              <w:rPr>
                <w:highlight w:val="yellow"/>
              </w:rPr>
            </w:rPrChange>
          </w:rPr>
          <w:t xml:space="preserve">to </w:t>
        </w:r>
      </w:ins>
      <w:ins w:id="54" w:author="Marek Mateják" w:date="2015-05-20T18:06:00Z">
        <w:r w:rsidR="007F675F" w:rsidRPr="007F675F">
          <w:rPr>
            <w:rPrChange w:id="55" w:author="Marek Mateják" w:date="2015-05-20T18:06:00Z">
              <w:rPr>
                <w:highlight w:val="yellow"/>
              </w:rPr>
            </w:rPrChange>
          </w:rPr>
          <w:t>calculate</w:t>
        </w:r>
        <w:proofErr w:type="gramEnd"/>
        <w:r w:rsidR="007F675F" w:rsidRPr="007F675F">
          <w:rPr>
            <w:rPrChange w:id="56" w:author="Marek Mateják" w:date="2015-05-20T18:06:00Z">
              <w:rPr>
                <w:highlight w:val="yellow"/>
              </w:rPr>
            </w:rPrChange>
          </w:rPr>
          <w:t xml:space="preserve"> the</w:t>
        </w:r>
      </w:ins>
      <w:del w:id="57" w:author="Marek Mateják" w:date="2015-05-20T18:05:00Z">
        <w:r w:rsidR="007F675F">
          <w:delText xml:space="preserve">definition </w:delText>
        </w:r>
      </w:del>
      <w:del w:id="58" w:author="Marek Mateják" w:date="2015-05-20T18:06:00Z">
        <w:r w:rsidR="007F675F">
          <w:delText>of</w:delText>
        </w:r>
      </w:del>
      <w:r w:rsidR="007F675F">
        <w:t xml:space="preserve"> equilibrium coefficients existing between each</w:t>
      </w:r>
      <w:ins w:id="59" w:author="Marek Mateják" w:date="2015-05-20T18:06:00Z">
        <w:r w:rsidR="007F675F">
          <w:t xml:space="preserve"> </w:t>
        </w:r>
        <w:r w:rsidR="007F675F" w:rsidRPr="007F675F">
          <w:rPr>
            <w:rPrChange w:id="60" w:author="Marek Mateják" w:date="2015-05-20T18:06:00Z">
              <w:rPr>
                <w:highlight w:val="yellow"/>
              </w:rPr>
            </w:rPrChange>
          </w:rPr>
          <w:t>chemical process</w:t>
        </w:r>
      </w:ins>
      <w:ins w:id="61" w:author="Marek Mateják" w:date="2015-05-20T18:07:00Z">
        <w:r w:rsidR="006E65D3">
          <w:t xml:space="preserve"> between them</w:t>
        </w:r>
      </w:ins>
      <w:del w:id="62" w:author="Marek Mateják" w:date="2015-05-20T18:06:00Z">
        <w:r w:rsidR="007F675F">
          <w:delText xml:space="preserve"> reaction</w:delText>
        </w:r>
      </w:del>
      <w:r w:rsidR="007F675F">
        <w:t>.</w:t>
      </w:r>
      <w:r w:rsidR="00EF3A4E" w:rsidRPr="00240CAF">
        <w:t xml:space="preserve"> The principle</w:t>
      </w:r>
      <w:r w:rsidR="002D332A" w:rsidRPr="00240CAF">
        <w:t>s</w:t>
      </w:r>
      <w:r w:rsidR="00EF3A4E" w:rsidRPr="00240CAF">
        <w:t xml:space="preserve"> </w:t>
      </w:r>
      <w:r w:rsidR="002D332A" w:rsidRPr="00240CAF">
        <w:t xml:space="preserve">that apply to </w:t>
      </w:r>
      <w:r w:rsidR="00084603" w:rsidRPr="00240CAF">
        <w:t xml:space="preserve">these Gibbs energies of substances </w:t>
      </w:r>
      <w:r w:rsidR="00EF3A4E" w:rsidRPr="00240CAF">
        <w:t xml:space="preserve">can </w:t>
      </w:r>
      <w:r w:rsidR="002D332A" w:rsidRPr="00240CAF">
        <w:t xml:space="preserve">also </w:t>
      </w:r>
      <w:r w:rsidR="00EF3A4E" w:rsidRPr="00240CAF">
        <w:t xml:space="preserve">be applied to </w:t>
      </w:r>
      <w:r w:rsidR="00084603" w:rsidRPr="00240CAF">
        <w:t>heat energies (enthalpies)</w:t>
      </w:r>
      <w:r w:rsidR="00EF3A4E" w:rsidRPr="00240CAF">
        <w:t xml:space="preserve"> because </w:t>
      </w:r>
      <w:r w:rsidR="00084603" w:rsidRPr="00240CAF">
        <w:t>the same relation</w:t>
      </w:r>
      <w:r w:rsidR="00EF3A4E" w:rsidRPr="00240CAF">
        <w:t xml:space="preserve"> </w:t>
      </w:r>
      <w:r w:rsidR="00243400" w:rsidRPr="00240CAF">
        <w:t xml:space="preserve">— </w:t>
      </w:r>
      <w:r w:rsidR="00084603" w:rsidRPr="00240CAF">
        <w:t xml:space="preserve">called Hess’ law </w:t>
      </w:r>
      <w:r w:rsidR="00243400" w:rsidRPr="00240CAF">
        <w:t xml:space="preserve">— exists </w:t>
      </w:r>
      <w:r w:rsidR="00EF3A4E" w:rsidRPr="00240CAF">
        <w:t>between free enthalp</w:t>
      </w:r>
      <w:r w:rsidR="00084603" w:rsidRPr="00240CAF">
        <w:t>y</w:t>
      </w:r>
      <w:r w:rsidR="00EF3A4E" w:rsidRPr="00240CAF">
        <w:t xml:space="preserve"> of chemical processes and relative (free) enthalpies of substances</w:t>
      </w:r>
      <w:r w:rsidR="00084603" w:rsidRPr="00240CAF">
        <w:t xml:space="preserve"> </w:t>
      </w:r>
      <w:r w:rsidR="00243400" w:rsidRPr="00240CAF">
        <w:t xml:space="preserve">which are </w:t>
      </w:r>
      <w:r w:rsidR="00084603" w:rsidRPr="00240CAF">
        <w:t xml:space="preserve">typically tabulated as free molar enthalpies of formation. </w:t>
      </w:r>
      <w:r w:rsidR="009A2BA3" w:rsidRPr="00240CAF">
        <w:t xml:space="preserve">Therefore, </w:t>
      </w:r>
      <w:r w:rsidR="00084603" w:rsidRPr="00240CAF">
        <w:t>the user do</w:t>
      </w:r>
      <w:r w:rsidR="009A2BA3" w:rsidRPr="00240CAF">
        <w:t>es</w:t>
      </w:r>
      <w:r w:rsidR="00084603" w:rsidRPr="00240CAF">
        <w:t xml:space="preserve"> not </w:t>
      </w:r>
      <w:r w:rsidR="009A2BA3" w:rsidRPr="00240CAF">
        <w:t xml:space="preserve">even </w:t>
      </w:r>
      <w:r w:rsidR="00084603" w:rsidRPr="00240CAF">
        <w:t xml:space="preserve">need to set the </w:t>
      </w:r>
      <w:r w:rsidR="009A2BA3" w:rsidRPr="00240CAF">
        <w:t xml:space="preserve">value of the </w:t>
      </w:r>
      <w:r w:rsidR="00084603" w:rsidRPr="00240CAF">
        <w:t xml:space="preserve">heat consumed or released from the </w:t>
      </w:r>
      <w:ins w:id="63" w:author="Marek Mateják" w:date="2015-05-20T18:08:00Z">
        <w:r w:rsidR="006E65D3">
          <w:t>chemical process</w:t>
        </w:r>
      </w:ins>
      <w:del w:id="64" w:author="Marek Mateják" w:date="2015-05-20T18:08:00Z">
        <w:r w:rsidR="00084603" w:rsidRPr="00240CAF" w:rsidDel="006E65D3">
          <w:delText>reaction</w:delText>
        </w:r>
      </w:del>
      <w:r w:rsidR="00084603" w:rsidRPr="00240CAF">
        <w:t>,</w:t>
      </w:r>
      <w:r w:rsidR="009A2BA3" w:rsidRPr="00240CAF">
        <w:t xml:space="preserve"> since</w:t>
      </w:r>
      <w:r w:rsidR="00084603" w:rsidRPr="00240CAF">
        <w:t xml:space="preserve"> this heat energy is automatically derived from the substance definitions.</w:t>
      </w:r>
    </w:p>
    <w:p w:rsidR="008B0F39" w:rsidRPr="00240CAF" w:rsidRDefault="00084603" w:rsidP="00562BE1">
      <w:pPr>
        <w:pStyle w:val="BodyTextIndented"/>
      </w:pPr>
      <w:r w:rsidRPr="00240CAF">
        <w:t>The mentioned examples</w:t>
      </w:r>
      <w:r w:rsidR="00EC5311" w:rsidRPr="00240CAF">
        <w:t>,</w:t>
      </w:r>
      <w:r w:rsidRPr="00240CAF">
        <w:t xml:space="preserve"> together with many other</w:t>
      </w:r>
      <w:r w:rsidR="00EC5311" w:rsidRPr="00240CAF">
        <w:t>s that have been</w:t>
      </w:r>
      <w:r w:rsidRPr="00240CAF">
        <w:t xml:space="preserve"> </w:t>
      </w:r>
      <w:r w:rsidR="008B0F39" w:rsidRPr="00240CAF">
        <w:t>processed</w:t>
      </w:r>
      <w:r w:rsidR="00EC5311" w:rsidRPr="00240CAF">
        <w:t>,</w:t>
      </w:r>
      <w:r w:rsidR="008B0F39" w:rsidRPr="00240CAF">
        <w:t xml:space="preserve"> are implemented </w:t>
      </w:r>
      <w:r w:rsidR="00886FDD" w:rsidRPr="00240CAF">
        <w:t xml:space="preserve">and tested </w:t>
      </w:r>
      <w:r w:rsidR="008B0F39" w:rsidRPr="00240CAF">
        <w:t xml:space="preserve">in </w:t>
      </w:r>
      <w:r w:rsidR="00EC5311" w:rsidRPr="00240CAF">
        <w:t>the ‘</w:t>
      </w:r>
      <w:r w:rsidR="008B0F39" w:rsidRPr="00240CAF">
        <w:t>Example</w:t>
      </w:r>
      <w:r w:rsidR="00EC5311" w:rsidRPr="00240CAF">
        <w:t>’</w:t>
      </w:r>
      <w:r w:rsidR="008B0F39" w:rsidRPr="00240CAF">
        <w:t xml:space="preserve"> package of the library. They start with </w:t>
      </w:r>
      <w:r w:rsidR="00BC5D0F" w:rsidRPr="00240CAF">
        <w:t>the</w:t>
      </w:r>
      <w:r w:rsidR="00EC5311" w:rsidRPr="00240CAF">
        <w:t xml:space="preserve"> </w:t>
      </w:r>
      <w:r w:rsidR="008B0F39" w:rsidRPr="00240CAF">
        <w:t xml:space="preserve">definition of </w:t>
      </w:r>
      <w:r w:rsidR="00BC5D0F" w:rsidRPr="00240CAF">
        <w:t xml:space="preserve">a </w:t>
      </w:r>
      <w:r w:rsidR="008B0F39" w:rsidRPr="00240CAF">
        <w:t>very simple</w:t>
      </w:r>
      <w:r w:rsidR="00EC5311" w:rsidRPr="00240CAF">
        <w:t xml:space="preserve"> and</w:t>
      </w:r>
      <w:r w:rsidR="008B0F39" w:rsidRPr="00240CAF">
        <w:t xml:space="preserve"> general chemical reaction, </w:t>
      </w:r>
      <w:r w:rsidR="00BC5D0F" w:rsidRPr="00240CAF">
        <w:t xml:space="preserve">such as: the </w:t>
      </w:r>
      <w:r w:rsidR="008B0F39" w:rsidRPr="00240CAF">
        <w:t>heating of water solution</w:t>
      </w:r>
      <w:r w:rsidR="00886FDD" w:rsidRPr="00240CAF">
        <w:t>s</w:t>
      </w:r>
      <w:r w:rsidR="008B0F39" w:rsidRPr="00240CAF">
        <w:t xml:space="preserve">, </w:t>
      </w:r>
      <w:r w:rsidR="00BC5D0F" w:rsidRPr="00240CAF">
        <w:t xml:space="preserve">an </w:t>
      </w:r>
      <w:r w:rsidR="008B0F39" w:rsidRPr="00240CAF">
        <w:t xml:space="preserve">exothermic reaction, </w:t>
      </w:r>
      <w:r w:rsidR="00BC5D0F" w:rsidRPr="00240CAF">
        <w:t xml:space="preserve">the </w:t>
      </w:r>
      <w:r w:rsidR="008B0F39" w:rsidRPr="00240CAF">
        <w:t>vaporization of water, O</w:t>
      </w:r>
      <w:r w:rsidR="008B0F39" w:rsidRPr="00240CAF">
        <w:rPr>
          <w:vertAlign w:val="subscript"/>
        </w:rPr>
        <w:t>2</w:t>
      </w:r>
      <w:r w:rsidR="008B0F39" w:rsidRPr="00240CAF">
        <w:t xml:space="preserve"> and CO</w:t>
      </w:r>
      <w:r w:rsidR="008B0F39" w:rsidRPr="00240CAF">
        <w:rPr>
          <w:vertAlign w:val="subscript"/>
        </w:rPr>
        <w:t>2</w:t>
      </w:r>
      <w:r w:rsidR="008B0F39" w:rsidRPr="00240CAF">
        <w:t xml:space="preserve"> gas solubility in aqueous solutions, </w:t>
      </w:r>
      <w:r w:rsidR="00BC5D0F" w:rsidRPr="00240CAF">
        <w:t xml:space="preserve">an </w:t>
      </w:r>
      <w:r w:rsidR="008B0F39" w:rsidRPr="00240CAF">
        <w:t xml:space="preserve">enzymatic reaction, </w:t>
      </w:r>
      <w:r w:rsidR="00E61359" w:rsidRPr="00240CAF">
        <w:t xml:space="preserve">a </w:t>
      </w:r>
      <w:proofErr w:type="spellStart"/>
      <w:r w:rsidR="008B0F39" w:rsidRPr="00240CAF">
        <w:t>Harned</w:t>
      </w:r>
      <w:proofErr w:type="spellEnd"/>
      <w:r w:rsidR="008B0F39" w:rsidRPr="00240CAF">
        <w:t xml:space="preserve"> cell (</w:t>
      </w:r>
      <w:r w:rsidR="00E61359" w:rsidRPr="00240CAF">
        <w:t xml:space="preserve">such </w:t>
      </w:r>
      <w:r w:rsidR="00886FDD" w:rsidRPr="00240CAF">
        <w:t xml:space="preserve">as </w:t>
      </w:r>
      <w:r w:rsidR="00E61359" w:rsidRPr="00240CAF">
        <w:t xml:space="preserve">the </w:t>
      </w:r>
      <w:r w:rsidR="00886FDD" w:rsidRPr="00240CAF">
        <w:t xml:space="preserve">typical </w:t>
      </w:r>
      <w:r w:rsidR="006E7D86" w:rsidRPr="00240CAF">
        <w:t>pH measurement</w:t>
      </w:r>
      <w:r w:rsidR="00886FDD" w:rsidRPr="00240CAF">
        <w:t xml:space="preserve"> of </w:t>
      </w:r>
      <w:r w:rsidR="00E61359" w:rsidRPr="00240CAF">
        <w:t xml:space="preserve">an </w:t>
      </w:r>
      <w:r w:rsidR="00886FDD" w:rsidRPr="00240CAF">
        <w:t>electrochemical cell</w:t>
      </w:r>
      <w:r w:rsidR="008B0F39" w:rsidRPr="00240CAF">
        <w:t>)</w:t>
      </w:r>
      <w:r w:rsidR="006E7D86" w:rsidRPr="00240CAF">
        <w:t>,</w:t>
      </w:r>
      <w:r w:rsidR="008B0F39" w:rsidRPr="00240CAF">
        <w:t xml:space="preserve"> </w:t>
      </w:r>
      <w:r w:rsidR="006E7D86" w:rsidRPr="00240CAF">
        <w:t xml:space="preserve">water self-ionization, carbon dioxide in </w:t>
      </w:r>
      <w:r w:rsidR="00E61359" w:rsidRPr="00240CAF">
        <w:t xml:space="preserve">a </w:t>
      </w:r>
      <w:r w:rsidR="006E7D86" w:rsidRPr="00240CAF">
        <w:t xml:space="preserve">water solution, inorganic phosphate in </w:t>
      </w:r>
      <w:r w:rsidR="00E61359" w:rsidRPr="00240CAF">
        <w:t xml:space="preserve">a </w:t>
      </w:r>
      <w:r w:rsidR="006E7D86" w:rsidRPr="00240CAF">
        <w:t xml:space="preserve">water solution, </w:t>
      </w:r>
      <w:r w:rsidR="00A25C0E" w:rsidRPr="00240CAF">
        <w:t xml:space="preserve">the </w:t>
      </w:r>
      <w:r w:rsidR="006E7D86" w:rsidRPr="00240CAF">
        <w:t xml:space="preserve">albumin (blood plasma protein with 218 sides for </w:t>
      </w:r>
      <w:r w:rsidR="00A25C0E" w:rsidRPr="00240CAF">
        <w:t xml:space="preserve">the </w:t>
      </w:r>
      <w:r w:rsidR="006E7D86" w:rsidRPr="00240CAF">
        <w:t>binding of H</w:t>
      </w:r>
      <w:r w:rsidR="006E7D86" w:rsidRPr="00240CAF">
        <w:rPr>
          <w:vertAlign w:val="superscript"/>
        </w:rPr>
        <w:t>+</w:t>
      </w:r>
      <w:r w:rsidR="006E7D86" w:rsidRPr="00240CAF">
        <w:t xml:space="preserve">) titration model by </w:t>
      </w:r>
      <w:proofErr w:type="spellStart"/>
      <w:r w:rsidR="006E7D86" w:rsidRPr="00240CAF">
        <w:t>Figge-Fencl</w:t>
      </w:r>
      <w:proofErr w:type="spellEnd"/>
      <w:r w:rsidR="00A25C0E" w:rsidRPr="00240CAF">
        <w:t xml:space="preserve"> and </w:t>
      </w:r>
      <w:proofErr w:type="spellStart"/>
      <w:r w:rsidR="006E7D86" w:rsidRPr="00240CAF">
        <w:t>allosteric</w:t>
      </w:r>
      <w:proofErr w:type="spellEnd"/>
      <w:r w:rsidR="006E7D86" w:rsidRPr="00240CAF">
        <w:t xml:space="preserve"> models of hemoglobin oxygenation</w:t>
      </w:r>
      <w:r w:rsidR="00886FDD" w:rsidRPr="00240CAF">
        <w:t xml:space="preserve"> by Monod-Wyman-</w:t>
      </w:r>
      <w:proofErr w:type="spellStart"/>
      <w:r w:rsidR="00886FDD" w:rsidRPr="00240CAF">
        <w:t>Changeux</w:t>
      </w:r>
      <w:proofErr w:type="spellEnd"/>
      <w:r w:rsidR="006E7D86" w:rsidRPr="00240CAF">
        <w:t xml:space="preserve">. All </w:t>
      </w:r>
      <w:r w:rsidR="00421303" w:rsidRPr="00240CAF">
        <w:t xml:space="preserve">of </w:t>
      </w:r>
      <w:r w:rsidR="006E7D86" w:rsidRPr="00240CAF">
        <w:t xml:space="preserve">these examples illustrate usage of </w:t>
      </w:r>
      <w:r w:rsidR="00944FE7" w:rsidRPr="00240CAF">
        <w:t xml:space="preserve">the </w:t>
      </w:r>
      <w:r w:rsidR="00421303" w:rsidRPr="00240CAF">
        <w:t xml:space="preserve">chemical </w:t>
      </w:r>
      <w:r w:rsidR="00944FE7" w:rsidRPr="00240CAF">
        <w:t>library</w:t>
      </w:r>
      <w:r w:rsidR="00421303" w:rsidRPr="00240CAF">
        <w:t>’s</w:t>
      </w:r>
      <w:r w:rsidR="006E7D86" w:rsidRPr="00240CAF">
        <w:t xml:space="preserve"> components</w:t>
      </w:r>
      <w:r w:rsidR="00421303" w:rsidRPr="00240CAF">
        <w:t>,</w:t>
      </w:r>
      <w:r w:rsidR="006E7D86" w:rsidRPr="00240CAF">
        <w:t xml:space="preserve"> such as the chemical solution, chemical substance and chemical reaction. </w:t>
      </w:r>
      <w:r w:rsidR="001A114F" w:rsidRPr="00240CAF">
        <w:t xml:space="preserve">With reference to </w:t>
      </w:r>
      <w:r w:rsidR="00AC4C06" w:rsidRPr="00240CAF">
        <w:t xml:space="preserve">the tabulated thermodynamic properties of organic substances, </w:t>
      </w:r>
      <w:r w:rsidR="00421303" w:rsidRPr="00240CAF">
        <w:t xml:space="preserve">it </w:t>
      </w:r>
      <w:r w:rsidR="00AC4C06" w:rsidRPr="00240CAF">
        <w:t>should be</w:t>
      </w:r>
      <w:ins w:id="65" w:author="Marek Mateják" w:date="2015-05-20T18:10:00Z">
        <w:r w:rsidR="006E65D3">
          <w:t xml:space="preserve"> also</w:t>
        </w:r>
      </w:ins>
      <w:r w:rsidR="00AC4C06" w:rsidRPr="00240CAF">
        <w:t xml:space="preserve"> easy to implement even a complex metabolic pathway.</w:t>
      </w:r>
    </w:p>
    <w:p w:rsidR="000D1AAF" w:rsidRPr="00240CAF" w:rsidRDefault="001A114F" w:rsidP="00562BE1">
      <w:pPr>
        <w:pStyle w:val="BodyTextIndented"/>
      </w:pPr>
      <w:r w:rsidRPr="00240CAF">
        <w:t>One mathematical trick was created during</w:t>
      </w:r>
      <w:r w:rsidR="006E7D86" w:rsidRPr="00240CAF">
        <w:t xml:space="preserve"> </w:t>
      </w:r>
      <w:r w:rsidRPr="00240CAF">
        <w:t xml:space="preserve">the </w:t>
      </w:r>
      <w:r w:rsidR="006E7D86" w:rsidRPr="00240CAF">
        <w:t xml:space="preserve">building </w:t>
      </w:r>
      <w:r w:rsidR="00886FDD" w:rsidRPr="00240CAF">
        <w:t xml:space="preserve">of </w:t>
      </w:r>
      <w:r w:rsidR="006E7D86" w:rsidRPr="00240CAF">
        <w:t>the</w:t>
      </w:r>
      <w:r w:rsidR="00886FDD" w:rsidRPr="00240CAF">
        <w:t xml:space="preserve"> </w:t>
      </w:r>
      <w:r w:rsidRPr="00240CAF">
        <w:t xml:space="preserve">chemical </w:t>
      </w:r>
      <w:r w:rsidR="006E7D86" w:rsidRPr="00240CAF">
        <w:t xml:space="preserve">library </w:t>
      </w:r>
      <w:r w:rsidRPr="00240CAF">
        <w:t>in order</w:t>
      </w:r>
      <w:r w:rsidR="006E7D86" w:rsidRPr="00240CAF">
        <w:t xml:space="preserve"> to </w:t>
      </w:r>
      <w:r w:rsidRPr="00240CAF">
        <w:t xml:space="preserve">attain </w:t>
      </w:r>
      <w:r w:rsidR="006E7D86" w:rsidRPr="00240CAF">
        <w:t xml:space="preserve">better numerical stability of the electrochemical equilibrations. Because </w:t>
      </w:r>
      <w:r w:rsidR="00555B97" w:rsidRPr="00240CAF">
        <w:t xml:space="preserve">the library is informed by </w:t>
      </w:r>
      <w:r w:rsidR="006E7D86" w:rsidRPr="00240CAF">
        <w:t>physical chemistry</w:t>
      </w:r>
      <w:r w:rsidR="00555B97" w:rsidRPr="00240CAF">
        <w:t>,</w:t>
      </w:r>
      <w:r w:rsidR="003404C2" w:rsidRPr="00240CAF">
        <w:t xml:space="preserve"> the molar substance flow </w:t>
      </w:r>
      <w:r w:rsidR="00555B97" w:rsidRPr="00240CAF">
        <w:t xml:space="preserve">is </w:t>
      </w:r>
      <w:r w:rsidR="003404C2" w:rsidRPr="00240CAF">
        <w:t xml:space="preserve">dependent on </w:t>
      </w:r>
      <w:r w:rsidR="00555B97" w:rsidRPr="00240CAF">
        <w:t xml:space="preserve">the </w:t>
      </w:r>
      <w:r w:rsidR="003404C2" w:rsidRPr="00240CAF">
        <w:t>logarithm of the substance</w:t>
      </w:r>
      <w:r w:rsidR="00480686" w:rsidRPr="00240CAF">
        <w:t>’s</w:t>
      </w:r>
      <w:r w:rsidR="003404C2" w:rsidRPr="00240CAF">
        <w:t xml:space="preserve"> concentration. This is very </w:t>
      </w:r>
      <w:r w:rsidR="00480686" w:rsidRPr="00240CAF">
        <w:t>different from</w:t>
      </w:r>
      <w:r w:rsidR="003404C2" w:rsidRPr="00240CAF">
        <w:t xml:space="preserve"> other physical </w:t>
      </w:r>
      <w:r w:rsidR="00AC4C06" w:rsidRPr="00240CAF">
        <w:t>calculations</w:t>
      </w:r>
      <w:r w:rsidR="003404C2" w:rsidRPr="00240CAF">
        <w:t xml:space="preserve"> and it is no surprise that the numerical solvers are not prepared </w:t>
      </w:r>
      <w:r w:rsidR="00480686" w:rsidRPr="00240CAF">
        <w:t>for these</w:t>
      </w:r>
      <w:r w:rsidR="003404C2" w:rsidRPr="00240CAF">
        <w:t xml:space="preserve"> logarithmic dependenc</w:t>
      </w:r>
      <w:r w:rsidR="00C43F30" w:rsidRPr="00240CAF">
        <w:t>i</w:t>
      </w:r>
      <w:r w:rsidR="003404C2" w:rsidRPr="00240CAF">
        <w:t xml:space="preserve">es. We </w:t>
      </w:r>
      <w:r w:rsidR="00944FE7" w:rsidRPr="00240CAF">
        <w:t xml:space="preserve">want to </w:t>
      </w:r>
      <w:r w:rsidR="003404C2" w:rsidRPr="00240CAF">
        <w:t xml:space="preserve">help </w:t>
      </w:r>
      <w:r w:rsidR="00FA1808" w:rsidRPr="00240CAF">
        <w:t xml:space="preserve">these </w:t>
      </w:r>
      <w:r w:rsidR="003404C2" w:rsidRPr="00240CAF">
        <w:t xml:space="preserve">solvers by </w:t>
      </w:r>
      <w:r w:rsidR="00FA1808" w:rsidRPr="00240CAF">
        <w:t xml:space="preserve">using </w:t>
      </w:r>
      <w:r w:rsidR="003404C2" w:rsidRPr="00240CAF">
        <w:t xml:space="preserve">an algebraic trick, which </w:t>
      </w:r>
      <w:r w:rsidR="00886FDD" w:rsidRPr="00240CAF">
        <w:t>re</w:t>
      </w:r>
      <w:r w:rsidR="003404C2" w:rsidRPr="00240CAF">
        <w:t>define</w:t>
      </w:r>
      <w:r w:rsidR="00FA1808" w:rsidRPr="00240CAF">
        <w:t>s</w:t>
      </w:r>
      <w:r w:rsidR="003404C2" w:rsidRPr="00240CAF">
        <w:t xml:space="preserve"> the state variable</w:t>
      </w:r>
      <w:r w:rsidR="00050351" w:rsidRPr="00240CAF">
        <w:t xml:space="preserve"> </w:t>
      </w:r>
      <w:r w:rsidR="00886FDD" w:rsidRPr="00240CAF">
        <w:t xml:space="preserve">to </w:t>
      </w:r>
      <w:r w:rsidR="00050351" w:rsidRPr="00240CAF">
        <w:t>“</w:t>
      </w:r>
      <w:proofErr w:type="spellStart"/>
      <w:r w:rsidR="00886FDD" w:rsidRPr="00240CAF">
        <w:rPr>
          <w:i/>
        </w:rPr>
        <w:t>ln</w:t>
      </w:r>
      <w:r w:rsidR="00050351" w:rsidRPr="00240CAF">
        <w:rPr>
          <w:i/>
        </w:rPr>
        <w:t>n</w:t>
      </w:r>
      <w:proofErr w:type="spellEnd"/>
      <w:r w:rsidR="00050351" w:rsidRPr="00240CAF">
        <w:t>”</w:t>
      </w:r>
      <w:r w:rsidR="003404C2" w:rsidRPr="00240CAF">
        <w:t xml:space="preserve"> as </w:t>
      </w:r>
      <w:r w:rsidR="00FA1808" w:rsidRPr="00240CAF">
        <w:t xml:space="preserve">a </w:t>
      </w:r>
      <w:r w:rsidR="003404C2" w:rsidRPr="00240CAF">
        <w:t>logarithm of the amount of substance</w:t>
      </w:r>
      <w:r w:rsidR="00050351" w:rsidRPr="00240CAF">
        <w:t xml:space="preserve"> “</w:t>
      </w:r>
      <w:r w:rsidR="00050351" w:rsidRPr="00240CAF">
        <w:rPr>
          <w:i/>
        </w:rPr>
        <w:t>n</w:t>
      </w:r>
      <w:r w:rsidR="00050351" w:rsidRPr="00240CAF">
        <w:t>”</w:t>
      </w:r>
      <w:r w:rsidR="003404C2" w:rsidRPr="00240CAF">
        <w:t xml:space="preserve">. </w:t>
      </w:r>
    </w:p>
    <w:tbl>
      <w:tblPr>
        <w:tblStyle w:val="Mkatabulky"/>
        <w:tblW w:w="4780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4678"/>
      </w:tblGrid>
      <w:tr w:rsidR="00050351" w:rsidRPr="00240CAF" w:rsidTr="00050351">
        <w:trPr>
          <w:trHeight w:val="419"/>
        </w:trPr>
        <w:tc>
          <w:tcPr>
            <w:tcW w:w="5000" w:type="pct"/>
            <w:vAlign w:val="center"/>
          </w:tcPr>
          <w:p w:rsidR="00050351" w:rsidRPr="00240CAF" w:rsidRDefault="00886FDD" w:rsidP="003404C2">
            <w:pPr>
              <w:pStyle w:val="Text"/>
              <w:ind w:firstLine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  <w:lang w:val="en-US"/>
                  </w:rPr>
                  <m:t>lnn=</m:t>
                </m:r>
                <m:func>
                  <m:funcPr>
                    <m:ctrl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  <w:lang w:val="en-US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oMath>
            </m:oMathPara>
          </w:p>
          <w:p w:rsidR="00050351" w:rsidRPr="00240CAF" w:rsidRDefault="002F06BB" w:rsidP="00050351">
            <w:pPr>
              <w:pStyle w:val="Text"/>
              <w:ind w:firstLine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1"/>
                    <w:szCs w:val="21"/>
                    <w:lang w:val="en-US"/>
                  </w:rPr>
                  <m:t>der</m:t>
                </m:r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en-US"/>
                  </w:rPr>
                  <m:t>lnn)=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dn/n</m:t>
                </m:r>
              </m:oMath>
            </m:oMathPara>
          </w:p>
        </w:tc>
      </w:tr>
    </w:tbl>
    <w:p w:rsidR="003404C2" w:rsidRDefault="00FA1808" w:rsidP="00050351">
      <w:pPr>
        <w:pStyle w:val="BodyTextIndented"/>
        <w:rPr>
          <w:ins w:id="66" w:author="filip" w:date="2015-05-20T18:20:00Z"/>
        </w:rPr>
      </w:pPr>
      <w:r w:rsidRPr="00240CAF">
        <w:t>Mathematically, t</w:t>
      </w:r>
      <w:r w:rsidR="003404C2" w:rsidRPr="00240CAF">
        <w:t>his notation means</w:t>
      </w:r>
      <w:r w:rsidR="00050351" w:rsidRPr="00240CAF">
        <w:t xml:space="preserve"> </w:t>
      </w:r>
      <w:r w:rsidR="003404C2" w:rsidRPr="00240CAF">
        <w:t xml:space="preserve">the same as </w:t>
      </w:r>
      <w:proofErr w:type="spellStart"/>
      <w:proofErr w:type="gramStart"/>
      <w:r w:rsidR="003404C2" w:rsidRPr="00240CAF">
        <w:t>der</w:t>
      </w:r>
      <w:proofErr w:type="spellEnd"/>
      <w:r w:rsidR="003404C2" w:rsidRPr="00240CAF">
        <w:t>(</w:t>
      </w:r>
      <w:proofErr w:type="gramEnd"/>
      <w:r w:rsidR="003404C2" w:rsidRPr="00240CAF">
        <w:rPr>
          <w:i/>
        </w:rPr>
        <w:t>n</w:t>
      </w:r>
      <w:r w:rsidR="003404C2" w:rsidRPr="00240CAF">
        <w:t>)=</w:t>
      </w:r>
      <w:proofErr w:type="spellStart"/>
      <w:r w:rsidR="003404C2" w:rsidRPr="00240CAF">
        <w:rPr>
          <w:i/>
        </w:rPr>
        <w:t>dn</w:t>
      </w:r>
      <w:proofErr w:type="spellEnd"/>
      <w:r w:rsidRPr="00240CAF">
        <w:t xml:space="preserve"> but i</w:t>
      </w:r>
      <w:r w:rsidR="003404C2" w:rsidRPr="00240CAF">
        <w:t xml:space="preserve">t is more stable during </w:t>
      </w:r>
      <w:r w:rsidR="00353CD8" w:rsidRPr="00240CAF">
        <w:t xml:space="preserve">the </w:t>
      </w:r>
      <w:r w:rsidR="003404C2" w:rsidRPr="00240CAF">
        <w:t xml:space="preserve">equilibration phase, where the amount of </w:t>
      </w:r>
      <w:r w:rsidR="00353CD8" w:rsidRPr="00240CAF">
        <w:t xml:space="preserve">the </w:t>
      </w:r>
      <w:r w:rsidR="003404C2" w:rsidRPr="00240CAF">
        <w:t xml:space="preserve">substance should not </w:t>
      </w:r>
      <w:r w:rsidR="00050351" w:rsidRPr="00240CAF">
        <w:lastRenderedPageBreak/>
        <w:t xml:space="preserve">reach </w:t>
      </w:r>
      <w:r w:rsidR="003404C2" w:rsidRPr="00240CAF">
        <w:t xml:space="preserve">zero and definitely cannot </w:t>
      </w:r>
      <w:r w:rsidR="00050351" w:rsidRPr="00240CAF">
        <w:t>reach</w:t>
      </w:r>
      <w:r w:rsidR="003404C2" w:rsidRPr="00240CAF">
        <w:t xml:space="preserve"> negative</w:t>
      </w:r>
      <w:r w:rsidR="00050351" w:rsidRPr="00240CAF">
        <w:t xml:space="preserve"> values</w:t>
      </w:r>
      <w:r w:rsidR="003404C2" w:rsidRPr="00240CAF">
        <w:t>.</w:t>
      </w:r>
      <w:r w:rsidR="00944FE7" w:rsidRPr="00240CAF">
        <w:t xml:space="preserve"> </w:t>
      </w:r>
      <w:r w:rsidR="00353CD8" w:rsidRPr="00240CAF">
        <w:t>However,</w:t>
      </w:r>
      <w:r w:rsidR="00944FE7" w:rsidRPr="00240CAF">
        <w:t xml:space="preserve"> the problems</w:t>
      </w:r>
      <w:r w:rsidR="00AC4C06" w:rsidRPr="00240CAF">
        <w:t xml:space="preserve"> with conventional numerical solvers</w:t>
      </w:r>
      <w:r w:rsidR="00944FE7" w:rsidRPr="00240CAF">
        <w:t xml:space="preserve"> </w:t>
      </w:r>
      <w:r w:rsidR="00353CD8" w:rsidRPr="00240CAF">
        <w:t xml:space="preserve">can </w:t>
      </w:r>
      <w:r w:rsidR="00944FE7" w:rsidRPr="00240CAF">
        <w:t xml:space="preserve">paradoxically </w:t>
      </w:r>
      <w:r w:rsidR="00353CD8" w:rsidRPr="00240CAF">
        <w:t>occur</w:t>
      </w:r>
      <w:r w:rsidR="00944FE7" w:rsidRPr="00240CAF">
        <w:t xml:space="preserve"> when </w:t>
      </w:r>
      <w:r w:rsidR="00AC4C06" w:rsidRPr="00240CAF">
        <w:t xml:space="preserve">the amount of </w:t>
      </w:r>
      <w:r w:rsidR="00353CD8" w:rsidRPr="00240CAF">
        <w:t xml:space="preserve">the </w:t>
      </w:r>
      <w:r w:rsidR="00AC4C06" w:rsidRPr="00240CAF">
        <w:t>substance is very small</w:t>
      </w:r>
      <w:r w:rsidR="00DF1675" w:rsidRPr="00240CAF">
        <w:t>.</w:t>
      </w:r>
    </w:p>
    <w:p w:rsidR="00D37CCD" w:rsidRDefault="00D37CCD" w:rsidP="00D37CCD">
      <w:pPr>
        <w:pStyle w:val="Nadpis1"/>
        <w:rPr>
          <w:ins w:id="67" w:author="filip" w:date="2015-05-20T18:20:00Z"/>
        </w:rPr>
      </w:pPr>
      <w:ins w:id="68" w:author="filip" w:date="2015-05-20T18:20:00Z">
        <w:r w:rsidRPr="00D37CCD">
          <w:t>Acknowledgements</w:t>
        </w:r>
      </w:ins>
    </w:p>
    <w:p w:rsidR="00D37CCD" w:rsidRPr="00240CAF" w:rsidRDefault="00D37CCD" w:rsidP="00050351">
      <w:pPr>
        <w:pStyle w:val="BodyTextIndented"/>
      </w:pPr>
      <w:ins w:id="69" w:author="filip" w:date="2015-05-20T18:20:00Z">
        <w:r w:rsidRPr="00D37CCD">
          <w:t xml:space="preserve">The authors appreciate the partial funding of this work by PRVOUK P/24/LF1, SVV 260157/2015 and FR </w:t>
        </w:r>
        <w:proofErr w:type="spellStart"/>
        <w:r w:rsidRPr="00D37CCD">
          <w:t>Cesnet</w:t>
        </w:r>
        <w:proofErr w:type="spellEnd"/>
        <w:r w:rsidRPr="00D37CCD">
          <w:t xml:space="preserve"> 551/2014.</w:t>
        </w:r>
      </w:ins>
    </w:p>
    <w:p w:rsidR="00911FAB" w:rsidRPr="00240CAF" w:rsidRDefault="005F4A8E" w:rsidP="005F4A8E">
      <w:pPr>
        <w:pStyle w:val="AcknowledgementsHeading"/>
      </w:pPr>
      <w:r w:rsidRPr="00240CAF">
        <w:t>References</w:t>
      </w:r>
    </w:p>
    <w:p w:rsidR="00B44B81" w:rsidRPr="00240CAF" w:rsidRDefault="007F675F" w:rsidP="00B44B81">
      <w:pPr>
        <w:pStyle w:val="EndNoteBibliography"/>
        <w:spacing w:before="120"/>
        <w:rPr>
          <w:noProof w:val="0"/>
        </w:rPr>
      </w:pPr>
      <w:r w:rsidRPr="007F675F">
        <w:rPr>
          <w:noProof w:val="0"/>
        </w:rPr>
        <w:fldChar w:fldCharType="begin"/>
      </w:r>
      <w:r w:rsidR="00911FAB" w:rsidRPr="00240CAF">
        <w:rPr>
          <w:noProof w:val="0"/>
        </w:rPr>
        <w:instrText xml:space="preserve"> ADDIN EN.REFLIST </w:instrText>
      </w:r>
      <w:r w:rsidRPr="007F675F">
        <w:rPr>
          <w:noProof w:val="0"/>
        </w:rPr>
        <w:fldChar w:fldCharType="separate"/>
      </w:r>
      <w:r w:rsidR="00B44B81" w:rsidRPr="00240CAF">
        <w:rPr>
          <w:noProof w:val="0"/>
        </w:rPr>
        <w:t>Casella, F.</w:t>
      </w:r>
      <w:r w:rsidR="00EA51B6" w:rsidRPr="00404767">
        <w:rPr>
          <w:noProof w:val="0"/>
        </w:rPr>
        <w:t>, et al.</w:t>
      </w:r>
      <w:r w:rsidR="00B44B81" w:rsidRPr="00240CAF">
        <w:rPr>
          <w:noProof w:val="0"/>
        </w:rPr>
        <w:t xml:space="preserve"> The Modelica Fluid and Media library for modeling of incompressible and compressible thermo-fluid pipe networks. In, </w:t>
      </w:r>
      <w:r w:rsidR="00B44B81" w:rsidRPr="00240CAF">
        <w:rPr>
          <w:i/>
          <w:noProof w:val="0"/>
        </w:rPr>
        <w:t>Proceedings of the Modelica Conference</w:t>
      </w:r>
      <w:r w:rsidR="00B44B81" w:rsidRPr="00240CAF">
        <w:rPr>
          <w:noProof w:val="0"/>
        </w:rPr>
        <w:t>. 2006. p</w:t>
      </w:r>
      <w:r w:rsidR="00F10A09" w:rsidRPr="00240CAF">
        <w:rPr>
          <w:noProof w:val="0"/>
        </w:rPr>
        <w:t>p</w:t>
      </w:r>
      <w:r w:rsidR="00B44B81" w:rsidRPr="00240CAF">
        <w:rPr>
          <w:noProof w:val="0"/>
        </w:rPr>
        <w:t>. 631-640.</w:t>
      </w:r>
    </w:p>
    <w:p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Donnan, F.G. Theorie der Membrangleichgewichte und Membranpotentiale bei Vorhandensein von nicht dialysierenden Elektrolyten. Ein Beitrag zur physikalisch-chemischen Physiologie. </w:t>
      </w:r>
      <w:r w:rsidRPr="00240CAF">
        <w:rPr>
          <w:i/>
          <w:noProof w:val="0"/>
        </w:rPr>
        <w:t>Zeitschrift für Elektrochemie und angewandte physikalische Chemie</w:t>
      </w:r>
      <w:r w:rsidRPr="00240CAF">
        <w:rPr>
          <w:noProof w:val="0"/>
        </w:rPr>
        <w:t xml:space="preserve"> 1911;17(14):572-581.</w:t>
      </w:r>
    </w:p>
    <w:p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Gedde, M.M. and Huestis, W.H. Membrane potential and human erythrocyte shape. </w:t>
      </w:r>
      <w:r w:rsidRPr="00240CAF">
        <w:rPr>
          <w:i/>
          <w:noProof w:val="0"/>
        </w:rPr>
        <w:t>Biophys. J.</w:t>
      </w:r>
      <w:r w:rsidRPr="00240CAF">
        <w:rPr>
          <w:noProof w:val="0"/>
        </w:rPr>
        <w:t xml:space="preserve"> 1997;72(3):1220.</w:t>
      </w:r>
    </w:p>
    <w:p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Hester, R.L.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HumMod: a modeling environment for the simulation of integrative human physiology. </w:t>
      </w:r>
      <w:r w:rsidRPr="00240CAF">
        <w:rPr>
          <w:i/>
          <w:noProof w:val="0"/>
        </w:rPr>
        <w:t>Frontiers in Physiology</w:t>
      </w:r>
      <w:r w:rsidRPr="00240CAF">
        <w:rPr>
          <w:noProof w:val="0"/>
        </w:rPr>
        <w:t xml:space="preserve"> 2011;2.</w:t>
      </w:r>
    </w:p>
    <w:p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Kofránek, J., Mateják, M. and Privitzer, P. HumMod - large scale physiological model in Modelica. In, </w:t>
      </w:r>
      <w:r w:rsidRPr="00240CAF">
        <w:rPr>
          <w:i/>
          <w:noProof w:val="0"/>
        </w:rPr>
        <w:t>8th. International Modelica Conference</w:t>
      </w:r>
      <w:r w:rsidRPr="00240CAF">
        <w:rPr>
          <w:noProof w:val="0"/>
        </w:rPr>
        <w:t>. Dresden, Germany; 2011.</w:t>
      </w:r>
    </w:p>
    <w:p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Kulhánek, T.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Distributed computation and parameter estimation in identification of physiological systems. In, </w:t>
      </w:r>
      <w:r w:rsidRPr="00240CAF">
        <w:rPr>
          <w:i/>
          <w:noProof w:val="0"/>
        </w:rPr>
        <w:t>VPH conference</w:t>
      </w:r>
      <w:r w:rsidRPr="00240CAF">
        <w:rPr>
          <w:noProof w:val="0"/>
        </w:rPr>
        <w:t>. 2010.</w:t>
      </w:r>
    </w:p>
    <w:p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Mateják, M. Physiology in Modelica. </w:t>
      </w:r>
      <w:r w:rsidRPr="00240CAF">
        <w:rPr>
          <w:i/>
          <w:noProof w:val="0"/>
        </w:rPr>
        <w:t>MEFANET Journal</w:t>
      </w:r>
      <w:r w:rsidRPr="00240CAF">
        <w:rPr>
          <w:noProof w:val="0"/>
        </w:rPr>
        <w:t xml:space="preserve"> 2014;2(1):10-14.</w:t>
      </w:r>
    </w:p>
    <w:p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Mateják, M. and Kofránek, J. Hum</w:t>
      </w:r>
      <w:r w:rsidR="00AB5534" w:rsidRPr="00240CAF">
        <w:rPr>
          <w:noProof w:val="0"/>
        </w:rPr>
        <w:t xml:space="preserve"> </w:t>
      </w:r>
      <w:r w:rsidRPr="00240CAF">
        <w:rPr>
          <w:noProof w:val="0"/>
        </w:rPr>
        <w:t xml:space="preserve">Mod–Golem Edition–Rozsáhlý model fyziologických systémů. </w:t>
      </w:r>
      <w:r w:rsidRPr="00240CAF">
        <w:rPr>
          <w:i/>
          <w:noProof w:val="0"/>
        </w:rPr>
        <w:t>Medsoft</w:t>
      </w:r>
      <w:r w:rsidRPr="00240CAF">
        <w:rPr>
          <w:noProof w:val="0"/>
        </w:rPr>
        <w:t xml:space="preserve"> 2011:182-196.</w:t>
      </w:r>
    </w:p>
    <w:p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Mateják, M., Kulhánek, T. and Matoušek, S. Adair-based hemoglobin equilibrium with oxygen, carbon dioxide and hydrogen ion activity. </w:t>
      </w:r>
      <w:r w:rsidRPr="00240CAF">
        <w:rPr>
          <w:i/>
          <w:noProof w:val="0"/>
        </w:rPr>
        <w:t>Scandinavian Journal of Clinical and Laboratory Investigation</w:t>
      </w:r>
      <w:r w:rsidRPr="00240CAF">
        <w:rPr>
          <w:noProof w:val="0"/>
        </w:rPr>
        <w:t xml:space="preserve"> 2015;75(2):113-120.</w:t>
      </w:r>
    </w:p>
    <w:p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Mateják, M.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Physiolibrary - Modelica library for Physiology. In, </w:t>
      </w:r>
      <w:r w:rsidRPr="00240CAF">
        <w:rPr>
          <w:i/>
          <w:noProof w:val="0"/>
        </w:rPr>
        <w:t>10th International Modelica Conference</w:t>
      </w:r>
      <w:r w:rsidRPr="00240CAF">
        <w:rPr>
          <w:noProof w:val="0"/>
        </w:rPr>
        <w:t>. Lund, Sweden; 2014.</w:t>
      </w:r>
    </w:p>
    <w:p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Mortimer, R.G. </w:t>
      </w:r>
      <w:r w:rsidR="00EA51B6" w:rsidRPr="00404767">
        <w:rPr>
          <w:i/>
          <w:noProof w:val="0"/>
        </w:rPr>
        <w:t>Physical Chemistry</w:t>
      </w:r>
      <w:r w:rsidRPr="00240CAF">
        <w:rPr>
          <w:noProof w:val="0"/>
        </w:rPr>
        <w:t xml:space="preserve"> (Third Edition). Burlington: Academic Press; 2008. p</w:t>
      </w:r>
      <w:r w:rsidR="001738F5" w:rsidRPr="00240CAF">
        <w:rPr>
          <w:noProof w:val="0"/>
        </w:rPr>
        <w:t>p</w:t>
      </w:r>
      <w:r w:rsidRPr="00240CAF">
        <w:rPr>
          <w:noProof w:val="0"/>
        </w:rPr>
        <w:t>. 1-1385.</w:t>
      </w:r>
    </w:p>
    <w:p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Raftos, J.E., Bulliman, B.T. and Kuchel, P.W. Evaluation of an electrochemical model of erythrocyte pH buffering using 31P nuclear magnetic resonance data. </w:t>
      </w:r>
      <w:r w:rsidRPr="00240CAF">
        <w:rPr>
          <w:i/>
          <w:noProof w:val="0"/>
        </w:rPr>
        <w:t xml:space="preserve">The Journal of </w:t>
      </w:r>
      <w:r w:rsidR="001738F5" w:rsidRPr="00240CAF">
        <w:rPr>
          <w:i/>
          <w:noProof w:val="0"/>
        </w:rPr>
        <w:t>General Physiology</w:t>
      </w:r>
      <w:r w:rsidRPr="00240CAF">
        <w:rPr>
          <w:noProof w:val="0"/>
        </w:rPr>
        <w:t xml:space="preserve"> 1990;95(6):1183-1204.</w:t>
      </w:r>
    </w:p>
    <w:p w:rsidR="00DA713D" w:rsidRPr="00240CAF" w:rsidRDefault="007F675F" w:rsidP="00B44B81">
      <w:pPr>
        <w:pStyle w:val="BodyTextIndented"/>
        <w:spacing w:before="120"/>
        <w:ind w:firstLine="0"/>
      </w:pPr>
      <w:r w:rsidRPr="00240CAF">
        <w:fldChar w:fldCharType="end"/>
      </w:r>
    </w:p>
    <w:p w:rsidR="00137FA9" w:rsidRPr="00240CAF" w:rsidRDefault="00137FA9" w:rsidP="007E0D4D">
      <w:pPr>
        <w:pStyle w:val="BodyTextIndented"/>
        <w:spacing w:before="120"/>
        <w:ind w:firstLine="0"/>
      </w:pPr>
      <w:bookmarkStart w:id="70" w:name="_GoBack"/>
      <w:bookmarkEnd w:id="70"/>
    </w:p>
    <w:p w:rsidR="00137FA9" w:rsidRPr="00240CAF" w:rsidRDefault="00137FA9" w:rsidP="00137FA9">
      <w:pPr>
        <w:pStyle w:val="Titulek"/>
        <w:jc w:val="center"/>
        <w:rPr>
          <w:rStyle w:val="FigureCaptionChar"/>
          <w:b w:val="0"/>
        </w:rPr>
      </w:pPr>
      <w:proofErr w:type="gramStart"/>
      <w:r w:rsidRPr="00240CAF">
        <w:t xml:space="preserve">Figure </w:t>
      </w:r>
      <w:fldSimple w:instr=" SEQ Figure \* ARABIC ">
        <w:r w:rsidRPr="00240CAF">
          <w:t>1</w:t>
        </w:r>
      </w:fldSimple>
      <w:r w:rsidRPr="00240CAF">
        <w:t>.</w:t>
      </w:r>
      <w:proofErr w:type="gramEnd"/>
      <w:r w:rsidRPr="00240CAF">
        <w:t xml:space="preserve"> </w:t>
      </w:r>
      <w:r w:rsidRPr="00240CAF">
        <w:rPr>
          <w:rStyle w:val="FigureCaptionChar"/>
          <w:b w:val="0"/>
        </w:rPr>
        <w:t xml:space="preserve">Setting of the predefined chemical substance, where (s) </w:t>
      </w:r>
      <w:r w:rsidR="00AC7E3F" w:rsidRPr="00240CAF">
        <w:rPr>
          <w:rStyle w:val="FigureCaptionChar"/>
          <w:b w:val="0"/>
        </w:rPr>
        <w:t xml:space="preserve">= </w:t>
      </w:r>
      <w:r w:rsidRPr="00240CAF">
        <w:rPr>
          <w:rStyle w:val="FigureCaptionChar"/>
          <w:b w:val="0"/>
        </w:rPr>
        <w:t>solid phase, (</w:t>
      </w:r>
      <w:proofErr w:type="spellStart"/>
      <w:r w:rsidRPr="00240CAF">
        <w:rPr>
          <w:rStyle w:val="FigureCaptionChar"/>
          <w:b w:val="0"/>
        </w:rPr>
        <w:t>aq</w:t>
      </w:r>
      <w:proofErr w:type="spellEnd"/>
      <w:r w:rsidRPr="00240CAF">
        <w:rPr>
          <w:rStyle w:val="FigureCaptionChar"/>
          <w:b w:val="0"/>
        </w:rPr>
        <w:t xml:space="preserve">) </w:t>
      </w:r>
      <w:r w:rsidR="00AC7E3F" w:rsidRPr="00240CAF">
        <w:rPr>
          <w:rStyle w:val="FigureCaptionChar"/>
          <w:b w:val="0"/>
        </w:rPr>
        <w:t xml:space="preserve">= </w:t>
      </w:r>
      <w:r w:rsidRPr="00240CAF">
        <w:rPr>
          <w:rStyle w:val="FigureCaptionChar"/>
          <w:b w:val="0"/>
        </w:rPr>
        <w:t xml:space="preserve">dissolved in water, (g) </w:t>
      </w:r>
      <w:r w:rsidR="00AC7E3F" w:rsidRPr="00240CAF">
        <w:rPr>
          <w:rStyle w:val="FigureCaptionChar"/>
          <w:b w:val="0"/>
        </w:rPr>
        <w:t xml:space="preserve">= </w:t>
      </w:r>
      <w:r w:rsidRPr="00240CAF">
        <w:rPr>
          <w:rStyle w:val="FigureCaptionChar"/>
          <w:b w:val="0"/>
        </w:rPr>
        <w:t xml:space="preserve">gas phase and (l) </w:t>
      </w:r>
      <w:r w:rsidR="00AC7E3F" w:rsidRPr="00240CAF">
        <w:rPr>
          <w:rStyle w:val="FigureCaptionChar"/>
          <w:b w:val="0"/>
        </w:rPr>
        <w:t xml:space="preserve">= </w:t>
      </w:r>
      <w:r w:rsidRPr="00240CAF">
        <w:rPr>
          <w:rStyle w:val="FigureCaptionChar"/>
          <w:b w:val="0"/>
        </w:rPr>
        <w:t>liquid phase.</w:t>
      </w:r>
    </w:p>
    <w:p w:rsidR="00137FA9" w:rsidRPr="00240CAF" w:rsidRDefault="00137FA9" w:rsidP="00137FA9">
      <w:pPr>
        <w:pStyle w:val="Titulek"/>
        <w:jc w:val="center"/>
        <w:rPr>
          <w:b w:val="0"/>
        </w:rPr>
      </w:pPr>
      <w:proofErr w:type="gramStart"/>
      <w:r w:rsidRPr="00240CAF">
        <w:t xml:space="preserve">Figure </w:t>
      </w:r>
      <w:fldSimple w:instr=" SEQ Figure \* ARABIC ">
        <w:r w:rsidRPr="00240CAF">
          <w:t>2</w:t>
        </w:r>
      </w:fldSimple>
      <w:r w:rsidRPr="00240CAF">
        <w:t>.</w:t>
      </w:r>
      <w:proofErr w:type="gramEnd"/>
      <w:r w:rsidRPr="00240CAF">
        <w:t xml:space="preserve"> </w:t>
      </w:r>
      <w:r w:rsidR="008F46C1" w:rsidRPr="00240CAF">
        <w:rPr>
          <w:rStyle w:val="FigureCaptionChar"/>
          <w:b w:val="0"/>
        </w:rPr>
        <w:t xml:space="preserve">The building </w:t>
      </w:r>
      <w:r w:rsidRPr="00240CAF">
        <w:rPr>
          <w:rStyle w:val="FigureCaptionChar"/>
          <w:b w:val="0"/>
        </w:rPr>
        <w:t xml:space="preserve">of one electro-chemical cell of </w:t>
      </w:r>
      <w:r w:rsidR="00AC7E3F" w:rsidRPr="00240CAF">
        <w:rPr>
          <w:rStyle w:val="FigureCaptionChar"/>
          <w:b w:val="0"/>
        </w:rPr>
        <w:t xml:space="preserve">a </w:t>
      </w:r>
      <w:r w:rsidRPr="00240CAF">
        <w:rPr>
          <w:rStyle w:val="FigureCaptionChar"/>
          <w:b w:val="0"/>
        </w:rPr>
        <w:t>lead-acid battery in four steps: A) adding chemical solutions, B) adding chemical substances, C) adding electrons</w:t>
      </w:r>
      <w:r w:rsidR="008F46C1" w:rsidRPr="00240CAF">
        <w:rPr>
          <w:rStyle w:val="FigureCaptionChar"/>
          <w:b w:val="0"/>
        </w:rPr>
        <w:t xml:space="preserve"> and </w:t>
      </w:r>
      <w:r w:rsidRPr="00240CAF">
        <w:rPr>
          <w:rStyle w:val="FigureCaptionChar"/>
          <w:b w:val="0"/>
        </w:rPr>
        <w:t>D) adding chemical reactions</w:t>
      </w:r>
      <w:r w:rsidR="008F46C1" w:rsidRPr="00240CAF">
        <w:rPr>
          <w:rStyle w:val="FigureCaptionChar"/>
          <w:b w:val="0"/>
        </w:rPr>
        <w:t>.</w:t>
      </w:r>
    </w:p>
    <w:p w:rsidR="00137FA9" w:rsidRPr="00240CAF" w:rsidRDefault="00137FA9" w:rsidP="00137FA9">
      <w:pPr>
        <w:pStyle w:val="BodyTextIndented"/>
        <w:ind w:firstLine="0"/>
      </w:pPr>
    </w:p>
    <w:p w:rsidR="00137FA9" w:rsidRPr="00240CAF" w:rsidDel="00D37CCD" w:rsidRDefault="00137FA9" w:rsidP="00137FA9">
      <w:pPr>
        <w:pStyle w:val="Titulek"/>
        <w:jc w:val="center"/>
        <w:rPr>
          <w:del w:id="71" w:author="filip" w:date="2015-05-20T18:26:00Z"/>
          <w:b w:val="0"/>
        </w:rPr>
      </w:pPr>
      <w:del w:id="72" w:author="filip" w:date="2015-05-20T18:26:00Z">
        <w:r w:rsidRPr="00240CAF" w:rsidDel="00D37CCD">
          <w:delText xml:space="preserve">Figure </w:delText>
        </w:r>
        <w:r w:rsidR="007F675F" w:rsidDel="00D37CCD">
          <w:fldChar w:fldCharType="begin"/>
        </w:r>
        <w:r w:rsidR="007F675F" w:rsidDel="00D37CCD">
          <w:delInstrText xml:space="preserve"> SEQ Figure \* ARABIC </w:delInstrText>
        </w:r>
        <w:r w:rsidR="007F675F" w:rsidDel="00D37CCD">
          <w:fldChar w:fldCharType="separate"/>
        </w:r>
        <w:r w:rsidRPr="00240CAF" w:rsidDel="00D37CCD">
          <w:delText>3</w:delText>
        </w:r>
        <w:r w:rsidR="007F675F" w:rsidDel="00D37CCD">
          <w:fldChar w:fldCharType="end"/>
        </w:r>
        <w:r w:rsidRPr="00240CAF" w:rsidDel="00D37CCD">
          <w:delText xml:space="preserve">. </w:delText>
        </w:r>
        <w:r w:rsidRPr="00240CAF" w:rsidDel="00D37CCD">
          <w:rPr>
            <w:rStyle w:val="FigureCaptionChar"/>
            <w:b w:val="0"/>
          </w:rPr>
          <w:delText>Discharging experiment of the lead-acid battery cell</w:delText>
        </w:r>
        <w:r w:rsidR="008F46C1" w:rsidRPr="00240CAF" w:rsidDel="00D37CCD">
          <w:rPr>
            <w:rStyle w:val="FigureCaptionChar"/>
            <w:b w:val="0"/>
          </w:rPr>
          <w:delText>.</w:delText>
        </w:r>
      </w:del>
    </w:p>
    <w:p w:rsidR="00137FA9" w:rsidRPr="00240CAF" w:rsidRDefault="00137FA9" w:rsidP="00137FA9">
      <w:pPr>
        <w:pStyle w:val="Titulek"/>
        <w:jc w:val="center"/>
        <w:rPr>
          <w:b w:val="0"/>
        </w:rPr>
      </w:pPr>
      <w:proofErr w:type="gramStart"/>
      <w:r w:rsidRPr="00240CAF">
        <w:t xml:space="preserve">Figure </w:t>
      </w:r>
      <w:del w:id="73" w:author="filip" w:date="2015-05-20T18:26:00Z">
        <w:r w:rsidR="007F675F" w:rsidDel="00D37CCD">
          <w:fldChar w:fldCharType="begin"/>
        </w:r>
        <w:r w:rsidR="007F675F" w:rsidDel="00D37CCD">
          <w:delInstrText xml:space="preserve"> SEQ Figure \* ARABIC </w:delInstrText>
        </w:r>
        <w:r w:rsidR="007F675F" w:rsidDel="00D37CCD">
          <w:fldChar w:fldCharType="separate"/>
        </w:r>
        <w:r w:rsidRPr="00240CAF" w:rsidDel="00D37CCD">
          <w:delText>4</w:delText>
        </w:r>
        <w:r w:rsidR="007F675F" w:rsidDel="00D37CCD">
          <w:fldChar w:fldCharType="end"/>
        </w:r>
      </w:del>
      <w:ins w:id="74" w:author="filip" w:date="2015-05-20T18:26:00Z">
        <w:r w:rsidR="00D37CCD">
          <w:t>3</w:t>
        </w:r>
      </w:ins>
      <w:r w:rsidRPr="00240CAF">
        <w:t>.</w:t>
      </w:r>
      <w:proofErr w:type="gramEnd"/>
      <w:r w:rsidRPr="00240CAF">
        <w:t xml:space="preserve"> </w:t>
      </w:r>
      <w:r w:rsidRPr="00240CAF">
        <w:rPr>
          <w:rStyle w:val="FigureCaptionChar"/>
          <w:b w:val="0"/>
        </w:rPr>
        <w:t xml:space="preserve">Discharging simulation of </w:t>
      </w:r>
      <w:r w:rsidR="00EA51B6" w:rsidRPr="00404767">
        <w:rPr>
          <w:b w:val="0"/>
        </w:rPr>
        <w:t xml:space="preserve">the </w:t>
      </w:r>
      <w:r w:rsidR="008F46C1" w:rsidRPr="00240CAF">
        <w:rPr>
          <w:rStyle w:val="FigureCaptionChar"/>
          <w:b w:val="0"/>
        </w:rPr>
        <w:t>lead-</w:t>
      </w:r>
      <w:r w:rsidRPr="00240CAF">
        <w:rPr>
          <w:rStyle w:val="FigureCaptionChar"/>
          <w:b w:val="0"/>
        </w:rPr>
        <w:t>acid battery cell from Figure 3</w:t>
      </w:r>
      <w:r w:rsidR="008F46C1" w:rsidRPr="00240CAF">
        <w:rPr>
          <w:rStyle w:val="FigureCaptionChar"/>
          <w:b w:val="0"/>
        </w:rPr>
        <w:t>,</w:t>
      </w:r>
      <w:r w:rsidRPr="00240CAF">
        <w:rPr>
          <w:rStyle w:val="FigureCaptionChar"/>
          <w:b w:val="0"/>
        </w:rPr>
        <w:t xml:space="preserve"> with the initial amount of substances as described in </w:t>
      </w:r>
      <w:r w:rsidR="00EA51B6" w:rsidRPr="00404767">
        <w:rPr>
          <w:b w:val="0"/>
        </w:rPr>
        <w:t>the</w:t>
      </w:r>
      <w:r w:rsidR="008F46C1" w:rsidRPr="00240CAF">
        <w:t xml:space="preserve"> </w:t>
      </w:r>
      <w:r w:rsidRPr="00240CAF">
        <w:rPr>
          <w:rStyle w:val="FigureCaptionChar"/>
          <w:b w:val="0"/>
        </w:rPr>
        <w:t>text.</w:t>
      </w:r>
    </w:p>
    <w:p w:rsidR="00137FA9" w:rsidRPr="00240CAF" w:rsidRDefault="00137FA9" w:rsidP="00137FA9">
      <w:pPr>
        <w:pStyle w:val="Titulek"/>
        <w:jc w:val="center"/>
        <w:rPr>
          <w:b w:val="0"/>
        </w:rPr>
      </w:pPr>
      <w:proofErr w:type="gramStart"/>
      <w:r w:rsidRPr="00240CAF">
        <w:t xml:space="preserve">Figure </w:t>
      </w:r>
      <w:del w:id="75" w:author="filip" w:date="2015-05-20T18:26:00Z">
        <w:r w:rsidR="007F675F" w:rsidDel="00D37CCD">
          <w:fldChar w:fldCharType="begin"/>
        </w:r>
        <w:r w:rsidR="007F675F" w:rsidDel="00D37CCD">
          <w:delInstrText xml:space="preserve"> SEQ Figure \* ARABIC </w:delInstrText>
        </w:r>
        <w:r w:rsidR="007F675F" w:rsidDel="00D37CCD">
          <w:fldChar w:fldCharType="separate"/>
        </w:r>
        <w:r w:rsidRPr="00240CAF" w:rsidDel="00D37CCD">
          <w:delText>5</w:delText>
        </w:r>
        <w:r w:rsidR="007F675F" w:rsidDel="00D37CCD">
          <w:fldChar w:fldCharType="end"/>
        </w:r>
      </w:del>
      <w:ins w:id="76" w:author="filip" w:date="2015-05-20T18:26:00Z">
        <w:r w:rsidR="00D37CCD">
          <w:t>4</w:t>
        </w:r>
      </w:ins>
      <w:r w:rsidRPr="00240CAF">
        <w:t>.</w:t>
      </w:r>
      <w:proofErr w:type="gramEnd"/>
      <w:r w:rsidRPr="00240CAF">
        <w:t xml:space="preserve"> </w:t>
      </w:r>
      <w:proofErr w:type="gramStart"/>
      <w:r w:rsidR="003C6B27" w:rsidRPr="00240CAF">
        <w:rPr>
          <w:rStyle w:val="FigureCaptionChar"/>
          <w:b w:val="0"/>
        </w:rPr>
        <w:t>A hydrogen-</w:t>
      </w:r>
      <w:r w:rsidRPr="00240CAF">
        <w:rPr>
          <w:rStyle w:val="FigureCaptionChar"/>
          <w:b w:val="0"/>
        </w:rPr>
        <w:t xml:space="preserve">burning engine with the spring above the piston and cooling to </w:t>
      </w:r>
      <w:r w:rsidR="003C6B27" w:rsidRPr="00240CAF">
        <w:rPr>
          <w:rStyle w:val="FigureCaptionChar"/>
          <w:b w:val="0"/>
        </w:rPr>
        <w:t xml:space="preserve">provide an environment with a </w:t>
      </w:r>
      <w:r w:rsidRPr="00240CAF">
        <w:rPr>
          <w:rStyle w:val="FigureCaptionChar"/>
          <w:b w:val="0"/>
        </w:rPr>
        <w:t>constant temperature.</w:t>
      </w:r>
      <w:proofErr w:type="gramEnd"/>
    </w:p>
    <w:p w:rsidR="00137FA9" w:rsidRPr="00240CAF" w:rsidRDefault="00137FA9" w:rsidP="00137FA9">
      <w:pPr>
        <w:pStyle w:val="Titulek"/>
        <w:jc w:val="center"/>
        <w:rPr>
          <w:b w:val="0"/>
        </w:rPr>
      </w:pPr>
      <w:proofErr w:type="gramStart"/>
      <w:r w:rsidRPr="00240CAF">
        <w:t xml:space="preserve">Figure </w:t>
      </w:r>
      <w:del w:id="77" w:author="filip" w:date="2015-05-20T18:26:00Z">
        <w:r w:rsidR="007F675F" w:rsidDel="00D37CCD">
          <w:fldChar w:fldCharType="begin"/>
        </w:r>
        <w:r w:rsidR="007F675F" w:rsidDel="00D37CCD">
          <w:delInstrText xml:space="preserve"> SEQ Figure \* ARABIC </w:delInstrText>
        </w:r>
        <w:r w:rsidR="007F675F" w:rsidDel="00D37CCD">
          <w:fldChar w:fldCharType="separate"/>
        </w:r>
        <w:r w:rsidRPr="00240CAF" w:rsidDel="00D37CCD">
          <w:delText>6</w:delText>
        </w:r>
        <w:r w:rsidR="007F675F" w:rsidDel="00D37CCD">
          <w:fldChar w:fldCharType="end"/>
        </w:r>
      </w:del>
      <w:ins w:id="78" w:author="filip" w:date="2015-05-20T18:26:00Z">
        <w:r w:rsidR="00D37CCD">
          <w:t>5</w:t>
        </w:r>
      </w:ins>
      <w:r w:rsidRPr="00240CAF">
        <w:t>.</w:t>
      </w:r>
      <w:proofErr w:type="gramEnd"/>
      <w:r w:rsidRPr="00240CAF">
        <w:t xml:space="preserve"> </w:t>
      </w:r>
      <w:proofErr w:type="gramStart"/>
      <w:r w:rsidRPr="00240CAF">
        <w:rPr>
          <w:rStyle w:val="FigureCaptionChar"/>
          <w:b w:val="0"/>
        </w:rPr>
        <w:t xml:space="preserve">Simulation of </w:t>
      </w:r>
      <w:r w:rsidR="003C6B27" w:rsidRPr="00240CAF">
        <w:rPr>
          <w:rStyle w:val="FigureCaptionChar"/>
          <w:b w:val="0"/>
        </w:rPr>
        <w:t>the hydrogen-</w:t>
      </w:r>
      <w:r w:rsidRPr="00240CAF">
        <w:rPr>
          <w:rStyle w:val="FigureCaptionChar"/>
          <w:b w:val="0"/>
        </w:rPr>
        <w:t xml:space="preserve">burning experiment </w:t>
      </w:r>
      <w:r w:rsidR="00B86E1B" w:rsidRPr="00240CAF">
        <w:rPr>
          <w:rStyle w:val="FigureCaptionChar"/>
          <w:b w:val="0"/>
        </w:rPr>
        <w:t xml:space="preserve">in </w:t>
      </w:r>
      <w:r w:rsidRPr="00240CAF">
        <w:rPr>
          <w:rStyle w:val="FigureCaptionChar"/>
          <w:b w:val="0"/>
        </w:rPr>
        <w:t xml:space="preserve">Figure </w:t>
      </w:r>
      <w:del w:id="79" w:author="filip" w:date="2015-05-20T18:26:00Z">
        <w:r w:rsidRPr="00240CAF" w:rsidDel="00D37CCD">
          <w:rPr>
            <w:rStyle w:val="FigureCaptionChar"/>
            <w:b w:val="0"/>
          </w:rPr>
          <w:delText>5</w:delText>
        </w:r>
      </w:del>
      <w:ins w:id="80" w:author="filip" w:date="2015-05-20T18:26:00Z">
        <w:r w:rsidR="00D37CCD">
          <w:rPr>
            <w:rStyle w:val="FigureCaptionChar"/>
            <w:b w:val="0"/>
          </w:rPr>
          <w:t>4</w:t>
        </w:r>
      </w:ins>
      <w:r w:rsidRPr="00240CAF">
        <w:rPr>
          <w:rStyle w:val="FigureCaptionChar"/>
          <w:b w:val="0"/>
        </w:rPr>
        <w:t>.</w:t>
      </w:r>
      <w:proofErr w:type="gramEnd"/>
      <w:r w:rsidRPr="00240CAF">
        <w:rPr>
          <w:rStyle w:val="FigureCaptionChar"/>
          <w:b w:val="0"/>
        </w:rPr>
        <w:t xml:space="preserve"> </w:t>
      </w:r>
      <w:r w:rsidR="00B86E1B" w:rsidRPr="00240CAF">
        <w:rPr>
          <w:rStyle w:val="FigureCaptionChar"/>
          <w:b w:val="0"/>
        </w:rPr>
        <w:t xml:space="preserve">The initial </w:t>
      </w:r>
      <w:r w:rsidRPr="00240CAF">
        <w:rPr>
          <w:rStyle w:val="FigureCaptionChar"/>
          <w:b w:val="0"/>
        </w:rPr>
        <w:t xml:space="preserve">phase of </w:t>
      </w:r>
      <w:r w:rsidR="00B86E1B" w:rsidRPr="00240CAF">
        <w:rPr>
          <w:rStyle w:val="FigureCaptionChar"/>
          <w:b w:val="0"/>
        </w:rPr>
        <w:t xml:space="preserve">the </w:t>
      </w:r>
      <w:r w:rsidRPr="00240CAF">
        <w:rPr>
          <w:rStyle w:val="FigureCaptionChar"/>
          <w:b w:val="0"/>
        </w:rPr>
        <w:t xml:space="preserve">explosion </w:t>
      </w:r>
      <w:r w:rsidR="00B86E1B" w:rsidRPr="00240CAF">
        <w:rPr>
          <w:rStyle w:val="FigureCaptionChar"/>
          <w:b w:val="0"/>
        </w:rPr>
        <w:t>occurs very rapidly —</w:t>
      </w:r>
      <w:r w:rsidRPr="00240CAF">
        <w:rPr>
          <w:rStyle w:val="FigureCaptionChar"/>
          <w:b w:val="0"/>
        </w:rPr>
        <w:t xml:space="preserve"> </w:t>
      </w:r>
      <w:r w:rsidR="00B86E1B" w:rsidRPr="00240CAF">
        <w:rPr>
          <w:rStyle w:val="FigureCaptionChar"/>
          <w:b w:val="0"/>
        </w:rPr>
        <w:t xml:space="preserve">the </w:t>
      </w:r>
      <w:r w:rsidRPr="00240CAF">
        <w:rPr>
          <w:rStyle w:val="FigureCaptionChar"/>
          <w:b w:val="0"/>
        </w:rPr>
        <w:t>temperature reaches 3600°C from 25°C</w:t>
      </w:r>
      <w:r w:rsidR="00B86E1B" w:rsidRPr="00240CAF">
        <w:rPr>
          <w:rStyle w:val="FigureCaptionChar"/>
          <w:b w:val="0"/>
        </w:rPr>
        <w:t xml:space="preserve"> and </w:t>
      </w:r>
      <w:r w:rsidRPr="00240CAF">
        <w:rPr>
          <w:rStyle w:val="FigureCaptionChar"/>
          <w:b w:val="0"/>
        </w:rPr>
        <w:t>the pressure reaches 10 bar</w:t>
      </w:r>
      <w:r w:rsidR="00F814A6" w:rsidRPr="00240CAF">
        <w:rPr>
          <w:rStyle w:val="FigureCaptionChar"/>
          <w:b w:val="0"/>
        </w:rPr>
        <w:t>s</w:t>
      </w:r>
      <w:r w:rsidRPr="00240CAF">
        <w:rPr>
          <w:rStyle w:val="FigureCaptionChar"/>
          <w:b w:val="0"/>
        </w:rPr>
        <w:t xml:space="preserve"> from 1 bar. This pressure and </w:t>
      </w:r>
      <w:r w:rsidR="00D11906" w:rsidRPr="00240CAF">
        <w:rPr>
          <w:rStyle w:val="FigureCaptionChar"/>
          <w:b w:val="0"/>
        </w:rPr>
        <w:t xml:space="preserve">this </w:t>
      </w:r>
      <w:r w:rsidRPr="00240CAF">
        <w:rPr>
          <w:rStyle w:val="FigureCaptionChar"/>
          <w:b w:val="0"/>
        </w:rPr>
        <w:t xml:space="preserve">temperature </w:t>
      </w:r>
      <w:r w:rsidR="00D11906" w:rsidRPr="00240CAF">
        <w:rPr>
          <w:rStyle w:val="FigureCaptionChar"/>
          <w:b w:val="0"/>
        </w:rPr>
        <w:t>are</w:t>
      </w:r>
      <w:r w:rsidRPr="00240CAF">
        <w:rPr>
          <w:rStyle w:val="FigureCaptionChar"/>
          <w:b w:val="0"/>
        </w:rPr>
        <w:t xml:space="preserve"> generated because of </w:t>
      </w:r>
      <w:r w:rsidR="00D11906" w:rsidRPr="00240CAF">
        <w:rPr>
          <w:rStyle w:val="FigureCaptionChar"/>
          <w:b w:val="0"/>
        </w:rPr>
        <w:t xml:space="preserve">a </w:t>
      </w:r>
      <w:r w:rsidRPr="00240CAF">
        <w:rPr>
          <w:rStyle w:val="FigureCaptionChar"/>
          <w:b w:val="0"/>
        </w:rPr>
        <w:t xml:space="preserve">very strong spring, which allows </w:t>
      </w:r>
      <w:r w:rsidR="00D11906" w:rsidRPr="00240CAF">
        <w:rPr>
          <w:rStyle w:val="FigureCaptionChar"/>
          <w:b w:val="0"/>
        </w:rPr>
        <w:t xml:space="preserve">the volume to </w:t>
      </w:r>
      <w:r w:rsidRPr="00240CAF">
        <w:rPr>
          <w:rStyle w:val="FigureCaptionChar"/>
          <w:b w:val="0"/>
        </w:rPr>
        <w:t xml:space="preserve">change only </w:t>
      </w:r>
      <w:r w:rsidR="00D11906" w:rsidRPr="00240CAF">
        <w:rPr>
          <w:rStyle w:val="FigureCaptionChar"/>
          <w:b w:val="0"/>
        </w:rPr>
        <w:t xml:space="preserve">by </w:t>
      </w:r>
      <w:r w:rsidRPr="00240CAF">
        <w:rPr>
          <w:rStyle w:val="FigureCaptionChar"/>
          <w:b w:val="0"/>
        </w:rPr>
        <w:t>about 8% during the explosion.</w:t>
      </w:r>
    </w:p>
    <w:p w:rsidR="00137FA9" w:rsidRPr="00240CAF" w:rsidRDefault="00137FA9" w:rsidP="00137FA9">
      <w:pPr>
        <w:pStyle w:val="Titulek"/>
        <w:jc w:val="center"/>
      </w:pPr>
    </w:p>
    <w:p w:rsidR="00137FA9" w:rsidRPr="00240CAF" w:rsidRDefault="00137FA9" w:rsidP="002F06BB">
      <w:pPr>
        <w:pStyle w:val="Titulek"/>
        <w:jc w:val="center"/>
      </w:pPr>
      <w:proofErr w:type="gramStart"/>
      <w:r w:rsidRPr="00240CAF">
        <w:t xml:space="preserve">Figure </w:t>
      </w:r>
      <w:del w:id="81" w:author="filip" w:date="2015-05-20T18:26:00Z">
        <w:r w:rsidR="007F675F" w:rsidDel="00D37CCD">
          <w:fldChar w:fldCharType="begin"/>
        </w:r>
        <w:r w:rsidR="007F675F" w:rsidDel="00D37CCD">
          <w:delInstrText xml:space="preserve"> SEQ Figure \* ARABIC </w:delInstrText>
        </w:r>
        <w:r w:rsidR="007F675F" w:rsidDel="00D37CCD">
          <w:fldChar w:fldCharType="separate"/>
        </w:r>
        <w:r w:rsidRPr="00240CAF" w:rsidDel="00D37CCD">
          <w:delText>7</w:delText>
        </w:r>
        <w:r w:rsidR="007F675F" w:rsidDel="00D37CCD">
          <w:fldChar w:fldCharType="end"/>
        </w:r>
      </w:del>
      <w:ins w:id="82" w:author="filip" w:date="2015-05-20T18:26:00Z">
        <w:r w:rsidR="00D37CCD">
          <w:t>6</w:t>
        </w:r>
      </w:ins>
      <w:r w:rsidRPr="00240CAF">
        <w:t>.</w:t>
      </w:r>
      <w:proofErr w:type="gramEnd"/>
      <w:r w:rsidRPr="00240CAF">
        <w:t xml:space="preserve"> </w:t>
      </w:r>
      <w:r w:rsidRPr="00240CAF">
        <w:rPr>
          <w:rStyle w:val="FigureCaptionChar"/>
          <w:b w:val="0"/>
        </w:rPr>
        <w:t xml:space="preserve">Chloride shift with carbon dioxide hydration. </w:t>
      </w:r>
    </w:p>
    <w:sectPr w:rsidR="00137FA9" w:rsidRPr="00240CAF" w:rsidSect="009A477D">
      <w:type w:val="continuous"/>
      <w:pgSz w:w="11907" w:h="16840" w:code="9"/>
      <w:pgMar w:top="1418" w:right="1021" w:bottom="1418" w:left="1021" w:header="709" w:footer="709" w:gutter="0"/>
      <w:cols w:num="2" w:space="510" w:equalWidth="0">
        <w:col w:w="4678" w:space="510"/>
        <w:col w:w="4677"/>
      </w:cols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7" wne:kcmSecondary="0031">
      <wne:acd wne:acdName="acd3"/>
    </wne:keymap>
    <wne:keymap wne:kcmPrimary="0077" wne:kcmSecondary="0032">
      <wne:acd wne:acdName="acd0"/>
    </wne:keymap>
    <wne:keymap wne:kcmPrimary="0077" wne:kcmSecondary="0033">
      <wne:acd wne:acdName="acd1"/>
    </wne:keymap>
    <wne:keymap wne:kcmPrimary="0077" wne:kcmSecondary="0042">
      <wne:acd wne:acdName="acd2"/>
    </wne:keymap>
    <wne:keymap wne:kcmPrimary="0077" wne:kcmSecondary="004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IA" wne:acdName="acd0" wne:fciIndexBasedOn="0065"/>
    <wne:acd wne:argValue="AQAAAAMA" wne:acdName="acd1" wne:fciIndexBasedOn="0065"/>
    <wne:acd wne:argValue="AgBCAG8AZAB5AA==" wne:acdName="acd2" wne:fciIndexBasedOn="0065"/>
    <wne:acd wne:argValue="AQAAAAEA" wne:acdName="acd3" wne:fciIndexBasedOn="0065"/>
    <wne:acd wne:argValue="AgBCAG8AZAB5ACAAVABlAHgAdAAgAEkAbgBkAGUAbgB0AGUAZAA=" wne:acdName="acd4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73E" w:rsidRDefault="0039373E">
      <w:r>
        <w:separator/>
      </w:r>
    </w:p>
  </w:endnote>
  <w:endnote w:type="continuationSeparator" w:id="0">
    <w:p w:rsidR="0039373E" w:rsidRDefault="00393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73E" w:rsidRDefault="0039373E">
      <w:r>
        <w:separator/>
      </w:r>
    </w:p>
  </w:footnote>
  <w:footnote w:type="continuationSeparator" w:id="0">
    <w:p w:rsidR="0039373E" w:rsidRDefault="003937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E5A48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066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EA82C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EC0FD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F68C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D2E3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82FC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A6FD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A4E0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B63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627E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6715159"/>
    <w:multiLevelType w:val="multilevel"/>
    <w:tmpl w:val="87C2C4B0"/>
    <w:lvl w:ilvl="0">
      <w:start w:val="1"/>
      <w:numFmt w:val="decimal"/>
      <w:lvlText w:val="%1."/>
      <w:lvlJc w:val="left"/>
      <w:pPr>
        <w:tabs>
          <w:tab w:val="num" w:pos="369"/>
        </w:tabs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0688328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0A366EDE"/>
    <w:multiLevelType w:val="hybridMultilevel"/>
    <w:tmpl w:val="0BCE42FE"/>
    <w:lvl w:ilvl="0" w:tplc="5A42155E">
      <w:start w:val="1"/>
      <w:numFmt w:val="decimal"/>
      <w:lvlText w:val="[%1]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A812D0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0B41602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20645CD5"/>
    <w:multiLevelType w:val="multilevel"/>
    <w:tmpl w:val="F3F82BE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2012761"/>
    <w:multiLevelType w:val="multilevel"/>
    <w:tmpl w:val="167C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B51D0F"/>
    <w:multiLevelType w:val="hybridMultilevel"/>
    <w:tmpl w:val="7D02299A"/>
    <w:lvl w:ilvl="0" w:tplc="6DC8EE9E">
      <w:start w:val="1"/>
      <w:numFmt w:val="bullet"/>
      <w:pStyle w:val="BulletItem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872478"/>
    <w:multiLevelType w:val="multilevel"/>
    <w:tmpl w:val="9A702D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36E4009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AA80FD3"/>
    <w:multiLevelType w:val="multilevel"/>
    <w:tmpl w:val="D1765008"/>
    <w:lvl w:ilvl="0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462CB9"/>
    <w:multiLevelType w:val="multilevel"/>
    <w:tmpl w:val="C8002BE4"/>
    <w:lvl w:ilvl="0">
      <w:start w:val="1"/>
      <w:numFmt w:val="decimal"/>
      <w:lvlText w:val="%1.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5537CF"/>
    <w:multiLevelType w:val="multilevel"/>
    <w:tmpl w:val="9B9ACD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49946519"/>
    <w:multiLevelType w:val="multilevel"/>
    <w:tmpl w:val="1EBA4B3A"/>
    <w:lvl w:ilvl="0">
      <w:start w:val="1"/>
      <w:numFmt w:val="decimal"/>
      <w:lvlText w:val="Chapter %1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5">
    <w:nsid w:val="4C9C50E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CAF193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DAE503B"/>
    <w:multiLevelType w:val="multilevel"/>
    <w:tmpl w:val="D53AD21E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D253BF"/>
    <w:multiLevelType w:val="hybridMultilevel"/>
    <w:tmpl w:val="13B8DE10"/>
    <w:lvl w:ilvl="0" w:tplc="02B4264A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240636"/>
    <w:multiLevelType w:val="multilevel"/>
    <w:tmpl w:val="76262B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61985FBD"/>
    <w:multiLevelType w:val="hybridMultilevel"/>
    <w:tmpl w:val="FAE23256"/>
    <w:lvl w:ilvl="0" w:tplc="5F50DA2A">
      <w:start w:val="1"/>
      <w:numFmt w:val="decimal"/>
      <w:pStyle w:val="Numbering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810153"/>
    <w:multiLevelType w:val="multilevel"/>
    <w:tmpl w:val="6888AE48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67974DB2"/>
    <w:multiLevelType w:val="hybridMultilevel"/>
    <w:tmpl w:val="E4AAD05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17"/>
  </w:num>
  <w:num w:numId="4">
    <w:abstractNumId w:val="21"/>
  </w:num>
  <w:num w:numId="5">
    <w:abstractNumId w:val="22"/>
  </w:num>
  <w:num w:numId="6">
    <w:abstractNumId w:val="31"/>
  </w:num>
  <w:num w:numId="7">
    <w:abstractNumId w:val="19"/>
  </w:num>
  <w:num w:numId="8">
    <w:abstractNumId w:val="23"/>
  </w:num>
  <w:num w:numId="9">
    <w:abstractNumId w:val="29"/>
  </w:num>
  <w:num w:numId="10">
    <w:abstractNumId w:val="18"/>
  </w:num>
  <w:num w:numId="11">
    <w:abstractNumId w:val="30"/>
  </w:num>
  <w:num w:numId="12">
    <w:abstractNumId w:val="14"/>
  </w:num>
  <w:num w:numId="13">
    <w:abstractNumId w:val="20"/>
  </w:num>
  <w:num w:numId="14">
    <w:abstractNumId w:val="11"/>
  </w:num>
  <w:num w:numId="15">
    <w:abstractNumId w:val="12"/>
  </w:num>
  <w:num w:numId="16">
    <w:abstractNumId w:val="10"/>
  </w:num>
  <w:num w:numId="17">
    <w:abstractNumId w:val="1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6"/>
  </w:num>
  <w:num w:numId="23">
    <w:abstractNumId w:val="27"/>
  </w:num>
  <w:num w:numId="24">
    <w:abstractNumId w:val="1"/>
  </w:num>
  <w:num w:numId="25">
    <w:abstractNumId w:val="0"/>
  </w:num>
  <w:num w:numId="26">
    <w:abstractNumId w:val="3"/>
  </w:num>
  <w:num w:numId="27">
    <w:abstractNumId w:val="2"/>
  </w:num>
  <w:num w:numId="28">
    <w:abstractNumId w:val="8"/>
  </w:num>
  <w:num w:numId="29">
    <w:abstractNumId w:val="4"/>
  </w:num>
  <w:num w:numId="30">
    <w:abstractNumId w:val="5"/>
  </w:num>
  <w:num w:numId="31">
    <w:abstractNumId w:val="7"/>
  </w:num>
  <w:num w:numId="32">
    <w:abstractNumId w:val="6"/>
  </w:num>
  <w:num w:numId="33">
    <w:abstractNumId w:val="9"/>
  </w:num>
  <w:num w:numId="34">
    <w:abstractNumId w:val="24"/>
  </w:num>
  <w:num w:numId="35">
    <w:abstractNumId w:val="25"/>
  </w:num>
  <w:num w:numId="36">
    <w:abstractNumId w:val="26"/>
  </w:num>
  <w:num w:numId="37">
    <w:abstractNumId w:val="3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ek Mateják">
    <w15:presenceInfo w15:providerId="Windows Live" w15:userId="cda81d1b8a79a09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68&lt;/item&gt;&lt;/record-ids&gt;&lt;/item&gt;&lt;item db-id=&quot;d0dwe9waf0pe0uepr2avvaz0x2f5sx9rw00x&quot;&gt;Modeling&lt;record-ids&gt;&lt;item&gt;16&lt;/item&gt;&lt;item&gt;18&lt;/item&gt;&lt;item&gt;25&lt;/item&gt;&lt;item&gt;61&lt;/item&gt;&lt;item&gt;110&lt;/item&gt;&lt;item&gt;152&lt;/item&gt;&lt;item&gt;153&lt;/item&gt;&lt;/record-ids&gt;&lt;/item&gt;&lt;item db-id=&quot;tpeafdapvptwfrexa5e502py0tzdtxtzvwwx&quot;&gt;kofrlab&lt;record-ids&gt;&lt;item&gt;21&lt;/item&gt;&lt;item&gt;25&lt;/item&gt;&lt;/record-ids&gt;&lt;/item&gt;&lt;item db-id=&quot;x9fzp9txovfw59ezxsmv2dxytdwvzexpew95&quot;&gt;References&lt;record-ids&gt;&lt;item&gt;145&lt;/item&gt;&lt;item&gt;152&lt;/item&gt;&lt;/record-ids&gt;&lt;/item&gt;&lt;/Libraries&gt;"/>
  </w:docVars>
  <w:rsids>
    <w:rsidRoot w:val="004069DF"/>
    <w:rsid w:val="00000FA3"/>
    <w:rsid w:val="000012C4"/>
    <w:rsid w:val="000015BD"/>
    <w:rsid w:val="00001E4F"/>
    <w:rsid w:val="00001FF5"/>
    <w:rsid w:val="00002A60"/>
    <w:rsid w:val="00002AD4"/>
    <w:rsid w:val="00003C3D"/>
    <w:rsid w:val="00004F20"/>
    <w:rsid w:val="0000569A"/>
    <w:rsid w:val="00006CEF"/>
    <w:rsid w:val="000105FF"/>
    <w:rsid w:val="000106B6"/>
    <w:rsid w:val="00012876"/>
    <w:rsid w:val="0001298F"/>
    <w:rsid w:val="0001648D"/>
    <w:rsid w:val="00020133"/>
    <w:rsid w:val="00021582"/>
    <w:rsid w:val="00021AA3"/>
    <w:rsid w:val="00025628"/>
    <w:rsid w:val="0002726E"/>
    <w:rsid w:val="00031D48"/>
    <w:rsid w:val="00032B47"/>
    <w:rsid w:val="00033E40"/>
    <w:rsid w:val="00033FE3"/>
    <w:rsid w:val="000343FD"/>
    <w:rsid w:val="00035628"/>
    <w:rsid w:val="00037394"/>
    <w:rsid w:val="000375D8"/>
    <w:rsid w:val="00037F3F"/>
    <w:rsid w:val="00040031"/>
    <w:rsid w:val="000412E1"/>
    <w:rsid w:val="00041EE4"/>
    <w:rsid w:val="00044EBF"/>
    <w:rsid w:val="00047845"/>
    <w:rsid w:val="00050351"/>
    <w:rsid w:val="00051C00"/>
    <w:rsid w:val="000533FE"/>
    <w:rsid w:val="00055AA4"/>
    <w:rsid w:val="00055F69"/>
    <w:rsid w:val="00056666"/>
    <w:rsid w:val="00056A95"/>
    <w:rsid w:val="00060DDD"/>
    <w:rsid w:val="00062145"/>
    <w:rsid w:val="00063C49"/>
    <w:rsid w:val="00064E77"/>
    <w:rsid w:val="00064EA8"/>
    <w:rsid w:val="000650F3"/>
    <w:rsid w:val="00065D18"/>
    <w:rsid w:val="00066098"/>
    <w:rsid w:val="000664E1"/>
    <w:rsid w:val="00070BC4"/>
    <w:rsid w:val="00070E10"/>
    <w:rsid w:val="0007207D"/>
    <w:rsid w:val="000731FC"/>
    <w:rsid w:val="000776F2"/>
    <w:rsid w:val="00077CBD"/>
    <w:rsid w:val="000805EC"/>
    <w:rsid w:val="00084603"/>
    <w:rsid w:val="0008677D"/>
    <w:rsid w:val="000903B2"/>
    <w:rsid w:val="00091D71"/>
    <w:rsid w:val="0009518C"/>
    <w:rsid w:val="00097183"/>
    <w:rsid w:val="0009730D"/>
    <w:rsid w:val="00097FD3"/>
    <w:rsid w:val="000A1B70"/>
    <w:rsid w:val="000A40CC"/>
    <w:rsid w:val="000A5BCD"/>
    <w:rsid w:val="000A5E6B"/>
    <w:rsid w:val="000A67F2"/>
    <w:rsid w:val="000B1D37"/>
    <w:rsid w:val="000B1DA3"/>
    <w:rsid w:val="000B386F"/>
    <w:rsid w:val="000B425B"/>
    <w:rsid w:val="000B4B4D"/>
    <w:rsid w:val="000B5E1E"/>
    <w:rsid w:val="000B6955"/>
    <w:rsid w:val="000B7C54"/>
    <w:rsid w:val="000C16F5"/>
    <w:rsid w:val="000C2514"/>
    <w:rsid w:val="000C29EE"/>
    <w:rsid w:val="000C2F1A"/>
    <w:rsid w:val="000C3052"/>
    <w:rsid w:val="000C30BB"/>
    <w:rsid w:val="000C3D44"/>
    <w:rsid w:val="000C68C0"/>
    <w:rsid w:val="000C777E"/>
    <w:rsid w:val="000C7A39"/>
    <w:rsid w:val="000D0252"/>
    <w:rsid w:val="000D1999"/>
    <w:rsid w:val="000D1AAF"/>
    <w:rsid w:val="000D2020"/>
    <w:rsid w:val="000D3119"/>
    <w:rsid w:val="000D3A18"/>
    <w:rsid w:val="000D3DE6"/>
    <w:rsid w:val="000D3E27"/>
    <w:rsid w:val="000D40B0"/>
    <w:rsid w:val="000D54E3"/>
    <w:rsid w:val="000D5C5F"/>
    <w:rsid w:val="000D73BA"/>
    <w:rsid w:val="000D78FF"/>
    <w:rsid w:val="000D7AAD"/>
    <w:rsid w:val="000E1919"/>
    <w:rsid w:val="000E1BF6"/>
    <w:rsid w:val="000E2D3B"/>
    <w:rsid w:val="000E6EEC"/>
    <w:rsid w:val="000E71A7"/>
    <w:rsid w:val="000F121D"/>
    <w:rsid w:val="000F20DC"/>
    <w:rsid w:val="000F22CE"/>
    <w:rsid w:val="000F2CB6"/>
    <w:rsid w:val="000F3BC1"/>
    <w:rsid w:val="000F4CF2"/>
    <w:rsid w:val="000F7CA8"/>
    <w:rsid w:val="0010068E"/>
    <w:rsid w:val="001032A2"/>
    <w:rsid w:val="00103AF7"/>
    <w:rsid w:val="00104102"/>
    <w:rsid w:val="00104D85"/>
    <w:rsid w:val="001059BE"/>
    <w:rsid w:val="00105F83"/>
    <w:rsid w:val="0010680B"/>
    <w:rsid w:val="001078A8"/>
    <w:rsid w:val="001108BB"/>
    <w:rsid w:val="00112B87"/>
    <w:rsid w:val="00113BB8"/>
    <w:rsid w:val="0011497A"/>
    <w:rsid w:val="00116AB5"/>
    <w:rsid w:val="00116D3F"/>
    <w:rsid w:val="00117701"/>
    <w:rsid w:val="00117A30"/>
    <w:rsid w:val="00120664"/>
    <w:rsid w:val="00121CB3"/>
    <w:rsid w:val="001222D5"/>
    <w:rsid w:val="0012371F"/>
    <w:rsid w:val="00124265"/>
    <w:rsid w:val="0012578F"/>
    <w:rsid w:val="00125FD4"/>
    <w:rsid w:val="00130E65"/>
    <w:rsid w:val="001321E4"/>
    <w:rsid w:val="001335D1"/>
    <w:rsid w:val="00135455"/>
    <w:rsid w:val="00137845"/>
    <w:rsid w:val="00137FA9"/>
    <w:rsid w:val="0014150C"/>
    <w:rsid w:val="00141DD8"/>
    <w:rsid w:val="00142A30"/>
    <w:rsid w:val="00143697"/>
    <w:rsid w:val="00143F81"/>
    <w:rsid w:val="00144528"/>
    <w:rsid w:val="001454B4"/>
    <w:rsid w:val="00146C20"/>
    <w:rsid w:val="00150708"/>
    <w:rsid w:val="00150BE3"/>
    <w:rsid w:val="00150DF7"/>
    <w:rsid w:val="001521CD"/>
    <w:rsid w:val="001524D2"/>
    <w:rsid w:val="001529F7"/>
    <w:rsid w:val="001530A1"/>
    <w:rsid w:val="001548C1"/>
    <w:rsid w:val="0015496A"/>
    <w:rsid w:val="00155F2A"/>
    <w:rsid w:val="00157609"/>
    <w:rsid w:val="00157D70"/>
    <w:rsid w:val="00161A35"/>
    <w:rsid w:val="00162002"/>
    <w:rsid w:val="0016390D"/>
    <w:rsid w:val="00163AAF"/>
    <w:rsid w:val="001640D0"/>
    <w:rsid w:val="00165CAB"/>
    <w:rsid w:val="00172FC8"/>
    <w:rsid w:val="001738F5"/>
    <w:rsid w:val="00174F2A"/>
    <w:rsid w:val="00175657"/>
    <w:rsid w:val="001760D5"/>
    <w:rsid w:val="00176BEA"/>
    <w:rsid w:val="001770F3"/>
    <w:rsid w:val="0017783C"/>
    <w:rsid w:val="00177D90"/>
    <w:rsid w:val="00180FD0"/>
    <w:rsid w:val="00181D75"/>
    <w:rsid w:val="00191CAC"/>
    <w:rsid w:val="00192391"/>
    <w:rsid w:val="00193675"/>
    <w:rsid w:val="00193DFF"/>
    <w:rsid w:val="00195155"/>
    <w:rsid w:val="001A114F"/>
    <w:rsid w:val="001A229E"/>
    <w:rsid w:val="001A269F"/>
    <w:rsid w:val="001A3A9A"/>
    <w:rsid w:val="001A4AF9"/>
    <w:rsid w:val="001B04DA"/>
    <w:rsid w:val="001B0A14"/>
    <w:rsid w:val="001B4E3D"/>
    <w:rsid w:val="001B7786"/>
    <w:rsid w:val="001C074F"/>
    <w:rsid w:val="001C1AA4"/>
    <w:rsid w:val="001C499D"/>
    <w:rsid w:val="001C52B9"/>
    <w:rsid w:val="001C703A"/>
    <w:rsid w:val="001D1364"/>
    <w:rsid w:val="001D2AFB"/>
    <w:rsid w:val="001D57FC"/>
    <w:rsid w:val="001D607B"/>
    <w:rsid w:val="001D78A6"/>
    <w:rsid w:val="001E0367"/>
    <w:rsid w:val="001E155A"/>
    <w:rsid w:val="001E1729"/>
    <w:rsid w:val="001E20D8"/>
    <w:rsid w:val="001E36A3"/>
    <w:rsid w:val="001E3773"/>
    <w:rsid w:val="001E4425"/>
    <w:rsid w:val="001F21B3"/>
    <w:rsid w:val="001F2CB8"/>
    <w:rsid w:val="001F35E7"/>
    <w:rsid w:val="001F4061"/>
    <w:rsid w:val="001F4B42"/>
    <w:rsid w:val="001F78BD"/>
    <w:rsid w:val="00200E61"/>
    <w:rsid w:val="00201EC5"/>
    <w:rsid w:val="00203DF3"/>
    <w:rsid w:val="0020459F"/>
    <w:rsid w:val="00205EA6"/>
    <w:rsid w:val="002106D5"/>
    <w:rsid w:val="00212C56"/>
    <w:rsid w:val="00215807"/>
    <w:rsid w:val="0022196E"/>
    <w:rsid w:val="00221E82"/>
    <w:rsid w:val="00223703"/>
    <w:rsid w:val="0022635D"/>
    <w:rsid w:val="002314FD"/>
    <w:rsid w:val="002323DC"/>
    <w:rsid w:val="00232970"/>
    <w:rsid w:val="00234045"/>
    <w:rsid w:val="0023439B"/>
    <w:rsid w:val="00234CC2"/>
    <w:rsid w:val="0023734B"/>
    <w:rsid w:val="002409F8"/>
    <w:rsid w:val="00240CAF"/>
    <w:rsid w:val="002431AA"/>
    <w:rsid w:val="00243400"/>
    <w:rsid w:val="00246480"/>
    <w:rsid w:val="00247A67"/>
    <w:rsid w:val="00247EE2"/>
    <w:rsid w:val="002568EC"/>
    <w:rsid w:val="00261773"/>
    <w:rsid w:val="00267597"/>
    <w:rsid w:val="002707F6"/>
    <w:rsid w:val="00276538"/>
    <w:rsid w:val="0027722D"/>
    <w:rsid w:val="00277253"/>
    <w:rsid w:val="002776FB"/>
    <w:rsid w:val="00280A01"/>
    <w:rsid w:val="00281BC0"/>
    <w:rsid w:val="0028219D"/>
    <w:rsid w:val="0028426A"/>
    <w:rsid w:val="00286140"/>
    <w:rsid w:val="002879C4"/>
    <w:rsid w:val="00290626"/>
    <w:rsid w:val="00291BF9"/>
    <w:rsid w:val="002922D4"/>
    <w:rsid w:val="00292340"/>
    <w:rsid w:val="002953D4"/>
    <w:rsid w:val="002A2E82"/>
    <w:rsid w:val="002B1E3E"/>
    <w:rsid w:val="002B20CD"/>
    <w:rsid w:val="002B268F"/>
    <w:rsid w:val="002B37F8"/>
    <w:rsid w:val="002B56B6"/>
    <w:rsid w:val="002B5D4B"/>
    <w:rsid w:val="002C408D"/>
    <w:rsid w:val="002D332A"/>
    <w:rsid w:val="002D3673"/>
    <w:rsid w:val="002D52E0"/>
    <w:rsid w:val="002D5B5C"/>
    <w:rsid w:val="002D7715"/>
    <w:rsid w:val="002E1712"/>
    <w:rsid w:val="002E1E42"/>
    <w:rsid w:val="002E2449"/>
    <w:rsid w:val="002E3B12"/>
    <w:rsid w:val="002E3B4F"/>
    <w:rsid w:val="002E40E3"/>
    <w:rsid w:val="002E4E10"/>
    <w:rsid w:val="002E56E6"/>
    <w:rsid w:val="002E6AE3"/>
    <w:rsid w:val="002E721B"/>
    <w:rsid w:val="002F0679"/>
    <w:rsid w:val="002F06BB"/>
    <w:rsid w:val="002F0EB8"/>
    <w:rsid w:val="002F3A05"/>
    <w:rsid w:val="002F5C6A"/>
    <w:rsid w:val="002F63EB"/>
    <w:rsid w:val="002F70FB"/>
    <w:rsid w:val="003006DC"/>
    <w:rsid w:val="003007A3"/>
    <w:rsid w:val="00301B8E"/>
    <w:rsid w:val="00302C81"/>
    <w:rsid w:val="003037BB"/>
    <w:rsid w:val="0030485B"/>
    <w:rsid w:val="00305B29"/>
    <w:rsid w:val="0030647D"/>
    <w:rsid w:val="00307EFA"/>
    <w:rsid w:val="00310793"/>
    <w:rsid w:val="00311407"/>
    <w:rsid w:val="00311C22"/>
    <w:rsid w:val="0031303C"/>
    <w:rsid w:val="0031501C"/>
    <w:rsid w:val="003204D2"/>
    <w:rsid w:val="00325E09"/>
    <w:rsid w:val="00326500"/>
    <w:rsid w:val="003265DA"/>
    <w:rsid w:val="00330230"/>
    <w:rsid w:val="0033254E"/>
    <w:rsid w:val="00333937"/>
    <w:rsid w:val="00334311"/>
    <w:rsid w:val="00335BDB"/>
    <w:rsid w:val="0033680D"/>
    <w:rsid w:val="00336840"/>
    <w:rsid w:val="00337B58"/>
    <w:rsid w:val="003404C2"/>
    <w:rsid w:val="0034189B"/>
    <w:rsid w:val="00343327"/>
    <w:rsid w:val="00351E39"/>
    <w:rsid w:val="00353CD8"/>
    <w:rsid w:val="003540A6"/>
    <w:rsid w:val="00355171"/>
    <w:rsid w:val="00355A1D"/>
    <w:rsid w:val="003571A8"/>
    <w:rsid w:val="00357623"/>
    <w:rsid w:val="00360E49"/>
    <w:rsid w:val="0036101A"/>
    <w:rsid w:val="00361927"/>
    <w:rsid w:val="00362708"/>
    <w:rsid w:val="00364C18"/>
    <w:rsid w:val="00366B9E"/>
    <w:rsid w:val="00370D66"/>
    <w:rsid w:val="003725D7"/>
    <w:rsid w:val="003739C6"/>
    <w:rsid w:val="00374BDB"/>
    <w:rsid w:val="00375719"/>
    <w:rsid w:val="003765D0"/>
    <w:rsid w:val="00377269"/>
    <w:rsid w:val="00377923"/>
    <w:rsid w:val="00377BDF"/>
    <w:rsid w:val="003843E1"/>
    <w:rsid w:val="0038458B"/>
    <w:rsid w:val="0039166A"/>
    <w:rsid w:val="0039373E"/>
    <w:rsid w:val="003959E0"/>
    <w:rsid w:val="003A0405"/>
    <w:rsid w:val="003A0948"/>
    <w:rsid w:val="003A2965"/>
    <w:rsid w:val="003A2D48"/>
    <w:rsid w:val="003A335D"/>
    <w:rsid w:val="003A3978"/>
    <w:rsid w:val="003A40EE"/>
    <w:rsid w:val="003A6BF2"/>
    <w:rsid w:val="003A6D5F"/>
    <w:rsid w:val="003A75F8"/>
    <w:rsid w:val="003B6874"/>
    <w:rsid w:val="003B7800"/>
    <w:rsid w:val="003B7DC5"/>
    <w:rsid w:val="003C048F"/>
    <w:rsid w:val="003C2312"/>
    <w:rsid w:val="003C2E75"/>
    <w:rsid w:val="003C3446"/>
    <w:rsid w:val="003C3700"/>
    <w:rsid w:val="003C6B27"/>
    <w:rsid w:val="003C6E68"/>
    <w:rsid w:val="003D0EFD"/>
    <w:rsid w:val="003D1FE0"/>
    <w:rsid w:val="003D2042"/>
    <w:rsid w:val="003D27D9"/>
    <w:rsid w:val="003D309C"/>
    <w:rsid w:val="003D4510"/>
    <w:rsid w:val="003E09DC"/>
    <w:rsid w:val="003E0C73"/>
    <w:rsid w:val="003E1277"/>
    <w:rsid w:val="003E2525"/>
    <w:rsid w:val="003E269B"/>
    <w:rsid w:val="003E3C4F"/>
    <w:rsid w:val="003E4B7C"/>
    <w:rsid w:val="003E642C"/>
    <w:rsid w:val="003E6FC1"/>
    <w:rsid w:val="003E7619"/>
    <w:rsid w:val="003F031D"/>
    <w:rsid w:val="003F12C3"/>
    <w:rsid w:val="003F29A8"/>
    <w:rsid w:val="003F4F0D"/>
    <w:rsid w:val="003F6483"/>
    <w:rsid w:val="003F7603"/>
    <w:rsid w:val="003F7AB1"/>
    <w:rsid w:val="0040052F"/>
    <w:rsid w:val="00401911"/>
    <w:rsid w:val="0040395D"/>
    <w:rsid w:val="00403BD3"/>
    <w:rsid w:val="00403CF1"/>
    <w:rsid w:val="00403FF8"/>
    <w:rsid w:val="00404767"/>
    <w:rsid w:val="004069DF"/>
    <w:rsid w:val="00406DCF"/>
    <w:rsid w:val="0041137F"/>
    <w:rsid w:val="004119E8"/>
    <w:rsid w:val="004140F1"/>
    <w:rsid w:val="00414A0B"/>
    <w:rsid w:val="00420925"/>
    <w:rsid w:val="00421303"/>
    <w:rsid w:val="004225E6"/>
    <w:rsid w:val="004236CC"/>
    <w:rsid w:val="00424A88"/>
    <w:rsid w:val="0042588E"/>
    <w:rsid w:val="0042788C"/>
    <w:rsid w:val="004302D8"/>
    <w:rsid w:val="00431E6A"/>
    <w:rsid w:val="004336A2"/>
    <w:rsid w:val="00433AC0"/>
    <w:rsid w:val="00434B89"/>
    <w:rsid w:val="0043565D"/>
    <w:rsid w:val="004371CE"/>
    <w:rsid w:val="00440B18"/>
    <w:rsid w:val="00441616"/>
    <w:rsid w:val="00442178"/>
    <w:rsid w:val="00442799"/>
    <w:rsid w:val="0044446B"/>
    <w:rsid w:val="00445D0B"/>
    <w:rsid w:val="00447797"/>
    <w:rsid w:val="004479E7"/>
    <w:rsid w:val="00451996"/>
    <w:rsid w:val="004554FC"/>
    <w:rsid w:val="00455B29"/>
    <w:rsid w:val="0045600E"/>
    <w:rsid w:val="00457BA7"/>
    <w:rsid w:val="0046086C"/>
    <w:rsid w:val="00462805"/>
    <w:rsid w:val="00462960"/>
    <w:rsid w:val="00463781"/>
    <w:rsid w:val="00463952"/>
    <w:rsid w:val="00464A2B"/>
    <w:rsid w:val="00466128"/>
    <w:rsid w:val="0046717D"/>
    <w:rsid w:val="00467EEA"/>
    <w:rsid w:val="00470B67"/>
    <w:rsid w:val="004711DC"/>
    <w:rsid w:val="004722B7"/>
    <w:rsid w:val="00472523"/>
    <w:rsid w:val="00472805"/>
    <w:rsid w:val="0047309F"/>
    <w:rsid w:val="00473E61"/>
    <w:rsid w:val="0047453B"/>
    <w:rsid w:val="004748E1"/>
    <w:rsid w:val="00475B63"/>
    <w:rsid w:val="004805D4"/>
    <w:rsid w:val="00480686"/>
    <w:rsid w:val="00480707"/>
    <w:rsid w:val="00480A40"/>
    <w:rsid w:val="0048192D"/>
    <w:rsid w:val="00484799"/>
    <w:rsid w:val="00484A7A"/>
    <w:rsid w:val="0048758E"/>
    <w:rsid w:val="00487935"/>
    <w:rsid w:val="00487E02"/>
    <w:rsid w:val="00487FEA"/>
    <w:rsid w:val="004906A6"/>
    <w:rsid w:val="0049152F"/>
    <w:rsid w:val="00491985"/>
    <w:rsid w:val="00491F46"/>
    <w:rsid w:val="0049668E"/>
    <w:rsid w:val="00497E5A"/>
    <w:rsid w:val="00497F7D"/>
    <w:rsid w:val="004A0180"/>
    <w:rsid w:val="004A2D63"/>
    <w:rsid w:val="004A2DE1"/>
    <w:rsid w:val="004A753C"/>
    <w:rsid w:val="004A7F83"/>
    <w:rsid w:val="004B1504"/>
    <w:rsid w:val="004B33B4"/>
    <w:rsid w:val="004B3509"/>
    <w:rsid w:val="004B4C66"/>
    <w:rsid w:val="004B6887"/>
    <w:rsid w:val="004B77FD"/>
    <w:rsid w:val="004B7C57"/>
    <w:rsid w:val="004C3733"/>
    <w:rsid w:val="004C463C"/>
    <w:rsid w:val="004C5537"/>
    <w:rsid w:val="004C732E"/>
    <w:rsid w:val="004C77D8"/>
    <w:rsid w:val="004C7A28"/>
    <w:rsid w:val="004D1448"/>
    <w:rsid w:val="004D28FE"/>
    <w:rsid w:val="004D2D01"/>
    <w:rsid w:val="004D2FC4"/>
    <w:rsid w:val="004D56D8"/>
    <w:rsid w:val="004D79FC"/>
    <w:rsid w:val="004E4268"/>
    <w:rsid w:val="004E5483"/>
    <w:rsid w:val="004E7510"/>
    <w:rsid w:val="004F0B36"/>
    <w:rsid w:val="004F1AC4"/>
    <w:rsid w:val="004F233D"/>
    <w:rsid w:val="004F2BC0"/>
    <w:rsid w:val="004F3490"/>
    <w:rsid w:val="004F4029"/>
    <w:rsid w:val="004F464D"/>
    <w:rsid w:val="004F4878"/>
    <w:rsid w:val="004F4C8E"/>
    <w:rsid w:val="004F632B"/>
    <w:rsid w:val="004F7580"/>
    <w:rsid w:val="00501670"/>
    <w:rsid w:val="00503952"/>
    <w:rsid w:val="00505152"/>
    <w:rsid w:val="00511845"/>
    <w:rsid w:val="0051416F"/>
    <w:rsid w:val="00514EEB"/>
    <w:rsid w:val="005156F1"/>
    <w:rsid w:val="00516053"/>
    <w:rsid w:val="0051659A"/>
    <w:rsid w:val="0051659C"/>
    <w:rsid w:val="005177DF"/>
    <w:rsid w:val="00517DAB"/>
    <w:rsid w:val="00520580"/>
    <w:rsid w:val="00522272"/>
    <w:rsid w:val="00524470"/>
    <w:rsid w:val="00525709"/>
    <w:rsid w:val="00532F46"/>
    <w:rsid w:val="00533AC5"/>
    <w:rsid w:val="00534733"/>
    <w:rsid w:val="005364FD"/>
    <w:rsid w:val="00544CD6"/>
    <w:rsid w:val="005471B4"/>
    <w:rsid w:val="005472CA"/>
    <w:rsid w:val="0055117D"/>
    <w:rsid w:val="00555734"/>
    <w:rsid w:val="00555B97"/>
    <w:rsid w:val="00557049"/>
    <w:rsid w:val="0055735E"/>
    <w:rsid w:val="005573D5"/>
    <w:rsid w:val="005578A9"/>
    <w:rsid w:val="005578B4"/>
    <w:rsid w:val="00560CAA"/>
    <w:rsid w:val="00561B1C"/>
    <w:rsid w:val="00562B9F"/>
    <w:rsid w:val="00562BE1"/>
    <w:rsid w:val="00563EBF"/>
    <w:rsid w:val="005655F1"/>
    <w:rsid w:val="005667DA"/>
    <w:rsid w:val="00566BA2"/>
    <w:rsid w:val="0057053F"/>
    <w:rsid w:val="00572BB1"/>
    <w:rsid w:val="00572D91"/>
    <w:rsid w:val="00574A05"/>
    <w:rsid w:val="005752B4"/>
    <w:rsid w:val="00575DF4"/>
    <w:rsid w:val="00576CFD"/>
    <w:rsid w:val="005771A4"/>
    <w:rsid w:val="00581699"/>
    <w:rsid w:val="00581B03"/>
    <w:rsid w:val="00582CAE"/>
    <w:rsid w:val="005862D7"/>
    <w:rsid w:val="00586B22"/>
    <w:rsid w:val="005874DC"/>
    <w:rsid w:val="00590538"/>
    <w:rsid w:val="00591958"/>
    <w:rsid w:val="0059248A"/>
    <w:rsid w:val="00593C08"/>
    <w:rsid w:val="005951A7"/>
    <w:rsid w:val="00595DE1"/>
    <w:rsid w:val="00597DF6"/>
    <w:rsid w:val="005A2429"/>
    <w:rsid w:val="005A3480"/>
    <w:rsid w:val="005A3673"/>
    <w:rsid w:val="005A3F8B"/>
    <w:rsid w:val="005A6043"/>
    <w:rsid w:val="005A6733"/>
    <w:rsid w:val="005B2E81"/>
    <w:rsid w:val="005B2FC9"/>
    <w:rsid w:val="005B34CD"/>
    <w:rsid w:val="005B415F"/>
    <w:rsid w:val="005B4F86"/>
    <w:rsid w:val="005C0247"/>
    <w:rsid w:val="005C12B1"/>
    <w:rsid w:val="005C788C"/>
    <w:rsid w:val="005D5167"/>
    <w:rsid w:val="005D67A1"/>
    <w:rsid w:val="005D6FF6"/>
    <w:rsid w:val="005D79B4"/>
    <w:rsid w:val="005E00D6"/>
    <w:rsid w:val="005E041F"/>
    <w:rsid w:val="005E0C92"/>
    <w:rsid w:val="005E1E24"/>
    <w:rsid w:val="005E291A"/>
    <w:rsid w:val="005E315B"/>
    <w:rsid w:val="005E5C08"/>
    <w:rsid w:val="005E6442"/>
    <w:rsid w:val="005E664C"/>
    <w:rsid w:val="005E6BA5"/>
    <w:rsid w:val="005E7BA4"/>
    <w:rsid w:val="005F19E6"/>
    <w:rsid w:val="005F48D7"/>
    <w:rsid w:val="005F4A3D"/>
    <w:rsid w:val="005F4A8E"/>
    <w:rsid w:val="005F5A5B"/>
    <w:rsid w:val="00603875"/>
    <w:rsid w:val="006038F7"/>
    <w:rsid w:val="00603E96"/>
    <w:rsid w:val="00604508"/>
    <w:rsid w:val="00605A8B"/>
    <w:rsid w:val="00605BEC"/>
    <w:rsid w:val="006079D7"/>
    <w:rsid w:val="0061274F"/>
    <w:rsid w:val="0061486E"/>
    <w:rsid w:val="00615965"/>
    <w:rsid w:val="006166E9"/>
    <w:rsid w:val="0061703E"/>
    <w:rsid w:val="00617339"/>
    <w:rsid w:val="006179B2"/>
    <w:rsid w:val="006216BB"/>
    <w:rsid w:val="006241AB"/>
    <w:rsid w:val="00625C4C"/>
    <w:rsid w:val="00626F38"/>
    <w:rsid w:val="00627862"/>
    <w:rsid w:val="00630CE6"/>
    <w:rsid w:val="00632021"/>
    <w:rsid w:val="0063396A"/>
    <w:rsid w:val="00633E71"/>
    <w:rsid w:val="006344D6"/>
    <w:rsid w:val="00635E30"/>
    <w:rsid w:val="00640876"/>
    <w:rsid w:val="0064330F"/>
    <w:rsid w:val="00644BA0"/>
    <w:rsid w:val="00645EA1"/>
    <w:rsid w:val="00646F58"/>
    <w:rsid w:val="00647A35"/>
    <w:rsid w:val="0065198E"/>
    <w:rsid w:val="0065284D"/>
    <w:rsid w:val="00655682"/>
    <w:rsid w:val="00655CEE"/>
    <w:rsid w:val="00655D56"/>
    <w:rsid w:val="00657403"/>
    <w:rsid w:val="0065756C"/>
    <w:rsid w:val="006579E9"/>
    <w:rsid w:val="006601C8"/>
    <w:rsid w:val="006604D7"/>
    <w:rsid w:val="006608FB"/>
    <w:rsid w:val="006613D1"/>
    <w:rsid w:val="00662E9C"/>
    <w:rsid w:val="00664934"/>
    <w:rsid w:val="0067043C"/>
    <w:rsid w:val="00671FC5"/>
    <w:rsid w:val="00672E97"/>
    <w:rsid w:val="006756A3"/>
    <w:rsid w:val="00677131"/>
    <w:rsid w:val="006773F3"/>
    <w:rsid w:val="006778CA"/>
    <w:rsid w:val="00677B8C"/>
    <w:rsid w:val="006819CB"/>
    <w:rsid w:val="00682158"/>
    <w:rsid w:val="00682A0C"/>
    <w:rsid w:val="00683B99"/>
    <w:rsid w:val="00685AC0"/>
    <w:rsid w:val="00686CFE"/>
    <w:rsid w:val="00690AE7"/>
    <w:rsid w:val="00690FEA"/>
    <w:rsid w:val="00694F49"/>
    <w:rsid w:val="00696053"/>
    <w:rsid w:val="006965AC"/>
    <w:rsid w:val="00696783"/>
    <w:rsid w:val="006968D3"/>
    <w:rsid w:val="00696F8F"/>
    <w:rsid w:val="006978B3"/>
    <w:rsid w:val="006A0EB9"/>
    <w:rsid w:val="006A2E91"/>
    <w:rsid w:val="006A37C2"/>
    <w:rsid w:val="006A692E"/>
    <w:rsid w:val="006A7D83"/>
    <w:rsid w:val="006B15F8"/>
    <w:rsid w:val="006B2580"/>
    <w:rsid w:val="006B3BF6"/>
    <w:rsid w:val="006B3D6F"/>
    <w:rsid w:val="006B69DE"/>
    <w:rsid w:val="006C07D2"/>
    <w:rsid w:val="006C395A"/>
    <w:rsid w:val="006C3AF6"/>
    <w:rsid w:val="006C4214"/>
    <w:rsid w:val="006C4D40"/>
    <w:rsid w:val="006C52C4"/>
    <w:rsid w:val="006D08EA"/>
    <w:rsid w:val="006D0973"/>
    <w:rsid w:val="006D215B"/>
    <w:rsid w:val="006D2637"/>
    <w:rsid w:val="006D2A9B"/>
    <w:rsid w:val="006D709B"/>
    <w:rsid w:val="006D7533"/>
    <w:rsid w:val="006E1135"/>
    <w:rsid w:val="006E1C82"/>
    <w:rsid w:val="006E2BAD"/>
    <w:rsid w:val="006E33F8"/>
    <w:rsid w:val="006E3C7A"/>
    <w:rsid w:val="006E5CC9"/>
    <w:rsid w:val="006E65D3"/>
    <w:rsid w:val="006E72D8"/>
    <w:rsid w:val="006E7D50"/>
    <w:rsid w:val="006E7D86"/>
    <w:rsid w:val="006F01E3"/>
    <w:rsid w:val="006F1484"/>
    <w:rsid w:val="006F1801"/>
    <w:rsid w:val="006F20D8"/>
    <w:rsid w:val="006F5F3C"/>
    <w:rsid w:val="006F6199"/>
    <w:rsid w:val="006F72E2"/>
    <w:rsid w:val="00700061"/>
    <w:rsid w:val="007011FC"/>
    <w:rsid w:val="00702ACC"/>
    <w:rsid w:val="007041AD"/>
    <w:rsid w:val="0070427D"/>
    <w:rsid w:val="007051D4"/>
    <w:rsid w:val="00711FF6"/>
    <w:rsid w:val="00712678"/>
    <w:rsid w:val="00712B74"/>
    <w:rsid w:val="00714122"/>
    <w:rsid w:val="00715187"/>
    <w:rsid w:val="0071565B"/>
    <w:rsid w:val="00715D34"/>
    <w:rsid w:val="00715F90"/>
    <w:rsid w:val="007165E6"/>
    <w:rsid w:val="00717624"/>
    <w:rsid w:val="00717C9A"/>
    <w:rsid w:val="00720577"/>
    <w:rsid w:val="007208AB"/>
    <w:rsid w:val="00720E85"/>
    <w:rsid w:val="00720F12"/>
    <w:rsid w:val="0072170E"/>
    <w:rsid w:val="0072644D"/>
    <w:rsid w:val="007276AB"/>
    <w:rsid w:val="00727B3A"/>
    <w:rsid w:val="00727D50"/>
    <w:rsid w:val="00735518"/>
    <w:rsid w:val="00736356"/>
    <w:rsid w:val="00740115"/>
    <w:rsid w:val="00741D54"/>
    <w:rsid w:val="00741DE2"/>
    <w:rsid w:val="00743593"/>
    <w:rsid w:val="0074404E"/>
    <w:rsid w:val="00744E0D"/>
    <w:rsid w:val="00745D6B"/>
    <w:rsid w:val="00747378"/>
    <w:rsid w:val="0074758E"/>
    <w:rsid w:val="007519C3"/>
    <w:rsid w:val="00751A91"/>
    <w:rsid w:val="0075344B"/>
    <w:rsid w:val="00754A65"/>
    <w:rsid w:val="00755C13"/>
    <w:rsid w:val="00756B4A"/>
    <w:rsid w:val="00756F17"/>
    <w:rsid w:val="0075714B"/>
    <w:rsid w:val="007576B1"/>
    <w:rsid w:val="00760729"/>
    <w:rsid w:val="007607BD"/>
    <w:rsid w:val="00760BD5"/>
    <w:rsid w:val="00760D94"/>
    <w:rsid w:val="007611E9"/>
    <w:rsid w:val="0076314C"/>
    <w:rsid w:val="00763848"/>
    <w:rsid w:val="00764B26"/>
    <w:rsid w:val="00765411"/>
    <w:rsid w:val="0076596E"/>
    <w:rsid w:val="00765F52"/>
    <w:rsid w:val="00770B06"/>
    <w:rsid w:val="007717EE"/>
    <w:rsid w:val="00772A9E"/>
    <w:rsid w:val="00772AD6"/>
    <w:rsid w:val="00774455"/>
    <w:rsid w:val="007750B8"/>
    <w:rsid w:val="007768DC"/>
    <w:rsid w:val="00776C84"/>
    <w:rsid w:val="00777EDA"/>
    <w:rsid w:val="007800CE"/>
    <w:rsid w:val="007815E5"/>
    <w:rsid w:val="00786176"/>
    <w:rsid w:val="00786A60"/>
    <w:rsid w:val="00786F81"/>
    <w:rsid w:val="0078760C"/>
    <w:rsid w:val="007904A3"/>
    <w:rsid w:val="00790964"/>
    <w:rsid w:val="00790972"/>
    <w:rsid w:val="00794CBF"/>
    <w:rsid w:val="00796138"/>
    <w:rsid w:val="00797F4F"/>
    <w:rsid w:val="007A3BA0"/>
    <w:rsid w:val="007A679B"/>
    <w:rsid w:val="007B0779"/>
    <w:rsid w:val="007B0C4D"/>
    <w:rsid w:val="007B1202"/>
    <w:rsid w:val="007B1C44"/>
    <w:rsid w:val="007B6459"/>
    <w:rsid w:val="007B68FE"/>
    <w:rsid w:val="007B7847"/>
    <w:rsid w:val="007C5FED"/>
    <w:rsid w:val="007C6065"/>
    <w:rsid w:val="007C6172"/>
    <w:rsid w:val="007C683E"/>
    <w:rsid w:val="007C7EFD"/>
    <w:rsid w:val="007D1677"/>
    <w:rsid w:val="007D2DCD"/>
    <w:rsid w:val="007D4CD3"/>
    <w:rsid w:val="007D568B"/>
    <w:rsid w:val="007D763B"/>
    <w:rsid w:val="007D7773"/>
    <w:rsid w:val="007D7F8F"/>
    <w:rsid w:val="007E0D4D"/>
    <w:rsid w:val="007E25C7"/>
    <w:rsid w:val="007E4BF5"/>
    <w:rsid w:val="007E5BCD"/>
    <w:rsid w:val="007E7EB5"/>
    <w:rsid w:val="007F12D4"/>
    <w:rsid w:val="007F12F1"/>
    <w:rsid w:val="007F1C7A"/>
    <w:rsid w:val="007F29B1"/>
    <w:rsid w:val="007F494E"/>
    <w:rsid w:val="007F675F"/>
    <w:rsid w:val="007F7421"/>
    <w:rsid w:val="007F7B44"/>
    <w:rsid w:val="00801588"/>
    <w:rsid w:val="008026FE"/>
    <w:rsid w:val="008033F6"/>
    <w:rsid w:val="00803D35"/>
    <w:rsid w:val="008053CE"/>
    <w:rsid w:val="00807203"/>
    <w:rsid w:val="00812094"/>
    <w:rsid w:val="008136DE"/>
    <w:rsid w:val="00814516"/>
    <w:rsid w:val="008154B2"/>
    <w:rsid w:val="0081579A"/>
    <w:rsid w:val="00815BE3"/>
    <w:rsid w:val="0081696E"/>
    <w:rsid w:val="00816CD0"/>
    <w:rsid w:val="00817ACB"/>
    <w:rsid w:val="008209EB"/>
    <w:rsid w:val="008234C0"/>
    <w:rsid w:val="0082599E"/>
    <w:rsid w:val="008261F8"/>
    <w:rsid w:val="00827877"/>
    <w:rsid w:val="0083204E"/>
    <w:rsid w:val="00842AE9"/>
    <w:rsid w:val="00843AD5"/>
    <w:rsid w:val="0084747A"/>
    <w:rsid w:val="008508DC"/>
    <w:rsid w:val="00851016"/>
    <w:rsid w:val="00852B0B"/>
    <w:rsid w:val="0085348D"/>
    <w:rsid w:val="00853FF0"/>
    <w:rsid w:val="00854E80"/>
    <w:rsid w:val="00855C0A"/>
    <w:rsid w:val="00856F5D"/>
    <w:rsid w:val="00857204"/>
    <w:rsid w:val="0086284B"/>
    <w:rsid w:val="0086478E"/>
    <w:rsid w:val="00865BFA"/>
    <w:rsid w:val="00867C74"/>
    <w:rsid w:val="008706B5"/>
    <w:rsid w:val="008718D8"/>
    <w:rsid w:val="00872A5C"/>
    <w:rsid w:val="00872ED9"/>
    <w:rsid w:val="0087371A"/>
    <w:rsid w:val="008751EA"/>
    <w:rsid w:val="008752A5"/>
    <w:rsid w:val="008777EB"/>
    <w:rsid w:val="00877A5F"/>
    <w:rsid w:val="00880600"/>
    <w:rsid w:val="00882505"/>
    <w:rsid w:val="00884FE4"/>
    <w:rsid w:val="00885DE8"/>
    <w:rsid w:val="008860D9"/>
    <w:rsid w:val="00886FDD"/>
    <w:rsid w:val="0088781D"/>
    <w:rsid w:val="0089059A"/>
    <w:rsid w:val="008912FA"/>
    <w:rsid w:val="00892EB1"/>
    <w:rsid w:val="0089592A"/>
    <w:rsid w:val="00897CDB"/>
    <w:rsid w:val="008A25A0"/>
    <w:rsid w:val="008A4426"/>
    <w:rsid w:val="008A558D"/>
    <w:rsid w:val="008A6C9E"/>
    <w:rsid w:val="008A7774"/>
    <w:rsid w:val="008B0F39"/>
    <w:rsid w:val="008B4B08"/>
    <w:rsid w:val="008C1CBF"/>
    <w:rsid w:val="008C475E"/>
    <w:rsid w:val="008C654D"/>
    <w:rsid w:val="008D137E"/>
    <w:rsid w:val="008D1828"/>
    <w:rsid w:val="008D2792"/>
    <w:rsid w:val="008D4231"/>
    <w:rsid w:val="008D5113"/>
    <w:rsid w:val="008D529B"/>
    <w:rsid w:val="008D7A8F"/>
    <w:rsid w:val="008E1479"/>
    <w:rsid w:val="008E30DA"/>
    <w:rsid w:val="008E3849"/>
    <w:rsid w:val="008E415C"/>
    <w:rsid w:val="008E5D9A"/>
    <w:rsid w:val="008E6FF5"/>
    <w:rsid w:val="008F099F"/>
    <w:rsid w:val="008F1FAF"/>
    <w:rsid w:val="008F2377"/>
    <w:rsid w:val="008F3D9D"/>
    <w:rsid w:val="008F45C9"/>
    <w:rsid w:val="008F46C1"/>
    <w:rsid w:val="008F47C2"/>
    <w:rsid w:val="008F521E"/>
    <w:rsid w:val="008F6403"/>
    <w:rsid w:val="008F6B3D"/>
    <w:rsid w:val="008F6FAE"/>
    <w:rsid w:val="00901CA1"/>
    <w:rsid w:val="00904E31"/>
    <w:rsid w:val="00904F75"/>
    <w:rsid w:val="00910AE1"/>
    <w:rsid w:val="009114EF"/>
    <w:rsid w:val="009118BA"/>
    <w:rsid w:val="00911FAB"/>
    <w:rsid w:val="00912B00"/>
    <w:rsid w:val="009142AF"/>
    <w:rsid w:val="0091475E"/>
    <w:rsid w:val="00914CAA"/>
    <w:rsid w:val="00916879"/>
    <w:rsid w:val="00925652"/>
    <w:rsid w:val="00926424"/>
    <w:rsid w:val="00926747"/>
    <w:rsid w:val="00926A74"/>
    <w:rsid w:val="00926A79"/>
    <w:rsid w:val="00926EBE"/>
    <w:rsid w:val="00927061"/>
    <w:rsid w:val="00927159"/>
    <w:rsid w:val="00927F7B"/>
    <w:rsid w:val="00930B73"/>
    <w:rsid w:val="00930B8E"/>
    <w:rsid w:val="00932428"/>
    <w:rsid w:val="009342F1"/>
    <w:rsid w:val="009366BA"/>
    <w:rsid w:val="00936E1D"/>
    <w:rsid w:val="00937E11"/>
    <w:rsid w:val="00941E69"/>
    <w:rsid w:val="009427EA"/>
    <w:rsid w:val="009429A1"/>
    <w:rsid w:val="0094345C"/>
    <w:rsid w:val="00943AC8"/>
    <w:rsid w:val="00944FE7"/>
    <w:rsid w:val="00946A9C"/>
    <w:rsid w:val="009472E0"/>
    <w:rsid w:val="00950A18"/>
    <w:rsid w:val="00950F6D"/>
    <w:rsid w:val="00952C08"/>
    <w:rsid w:val="009544F6"/>
    <w:rsid w:val="00954DD2"/>
    <w:rsid w:val="00954E21"/>
    <w:rsid w:val="009551F5"/>
    <w:rsid w:val="00955D45"/>
    <w:rsid w:val="00957194"/>
    <w:rsid w:val="009629CB"/>
    <w:rsid w:val="00964498"/>
    <w:rsid w:val="0097056E"/>
    <w:rsid w:val="00971014"/>
    <w:rsid w:val="00971036"/>
    <w:rsid w:val="00971AFE"/>
    <w:rsid w:val="009744AB"/>
    <w:rsid w:val="009745D5"/>
    <w:rsid w:val="0097532A"/>
    <w:rsid w:val="00977B2B"/>
    <w:rsid w:val="00977CD1"/>
    <w:rsid w:val="0098073C"/>
    <w:rsid w:val="00980D87"/>
    <w:rsid w:val="009814C1"/>
    <w:rsid w:val="00982C0A"/>
    <w:rsid w:val="00986578"/>
    <w:rsid w:val="00987519"/>
    <w:rsid w:val="009876B5"/>
    <w:rsid w:val="00987771"/>
    <w:rsid w:val="00990B58"/>
    <w:rsid w:val="00991AEE"/>
    <w:rsid w:val="00993450"/>
    <w:rsid w:val="009943CC"/>
    <w:rsid w:val="00994CBE"/>
    <w:rsid w:val="00995584"/>
    <w:rsid w:val="009A1669"/>
    <w:rsid w:val="009A2BA3"/>
    <w:rsid w:val="009A477D"/>
    <w:rsid w:val="009A4BC5"/>
    <w:rsid w:val="009A4E1D"/>
    <w:rsid w:val="009A65C4"/>
    <w:rsid w:val="009A6896"/>
    <w:rsid w:val="009A7614"/>
    <w:rsid w:val="009B115E"/>
    <w:rsid w:val="009B1833"/>
    <w:rsid w:val="009B23F6"/>
    <w:rsid w:val="009B3056"/>
    <w:rsid w:val="009B43D7"/>
    <w:rsid w:val="009B6909"/>
    <w:rsid w:val="009C05EA"/>
    <w:rsid w:val="009C0DCA"/>
    <w:rsid w:val="009C111B"/>
    <w:rsid w:val="009C1161"/>
    <w:rsid w:val="009C3696"/>
    <w:rsid w:val="009C3C77"/>
    <w:rsid w:val="009C4910"/>
    <w:rsid w:val="009C6F87"/>
    <w:rsid w:val="009C79C4"/>
    <w:rsid w:val="009C7C69"/>
    <w:rsid w:val="009C7E9C"/>
    <w:rsid w:val="009D1498"/>
    <w:rsid w:val="009D1DE3"/>
    <w:rsid w:val="009D4226"/>
    <w:rsid w:val="009D595E"/>
    <w:rsid w:val="009D59CF"/>
    <w:rsid w:val="009D5C73"/>
    <w:rsid w:val="009D7D02"/>
    <w:rsid w:val="009E03A6"/>
    <w:rsid w:val="009E05AF"/>
    <w:rsid w:val="009E123C"/>
    <w:rsid w:val="009E1D4F"/>
    <w:rsid w:val="009E29B2"/>
    <w:rsid w:val="009E3F61"/>
    <w:rsid w:val="009E40CF"/>
    <w:rsid w:val="009E4291"/>
    <w:rsid w:val="009E589E"/>
    <w:rsid w:val="009E60CF"/>
    <w:rsid w:val="009F182E"/>
    <w:rsid w:val="009F2946"/>
    <w:rsid w:val="009F3467"/>
    <w:rsid w:val="009F468D"/>
    <w:rsid w:val="009F5124"/>
    <w:rsid w:val="009F6DC3"/>
    <w:rsid w:val="00A00872"/>
    <w:rsid w:val="00A02F44"/>
    <w:rsid w:val="00A03528"/>
    <w:rsid w:val="00A03690"/>
    <w:rsid w:val="00A03ACF"/>
    <w:rsid w:val="00A047D1"/>
    <w:rsid w:val="00A05AC4"/>
    <w:rsid w:val="00A069A5"/>
    <w:rsid w:val="00A071B1"/>
    <w:rsid w:val="00A077AA"/>
    <w:rsid w:val="00A10B8B"/>
    <w:rsid w:val="00A10D4D"/>
    <w:rsid w:val="00A11FA3"/>
    <w:rsid w:val="00A14593"/>
    <w:rsid w:val="00A1461C"/>
    <w:rsid w:val="00A16874"/>
    <w:rsid w:val="00A2142F"/>
    <w:rsid w:val="00A2414E"/>
    <w:rsid w:val="00A24ED0"/>
    <w:rsid w:val="00A25C0E"/>
    <w:rsid w:val="00A260A8"/>
    <w:rsid w:val="00A30C20"/>
    <w:rsid w:val="00A30C51"/>
    <w:rsid w:val="00A31857"/>
    <w:rsid w:val="00A325A4"/>
    <w:rsid w:val="00A355B0"/>
    <w:rsid w:val="00A41A0D"/>
    <w:rsid w:val="00A41D44"/>
    <w:rsid w:val="00A4251E"/>
    <w:rsid w:val="00A43744"/>
    <w:rsid w:val="00A445AD"/>
    <w:rsid w:val="00A458B5"/>
    <w:rsid w:val="00A45F5E"/>
    <w:rsid w:val="00A50220"/>
    <w:rsid w:val="00A53269"/>
    <w:rsid w:val="00A53FB6"/>
    <w:rsid w:val="00A53FBB"/>
    <w:rsid w:val="00A5443B"/>
    <w:rsid w:val="00A54CAC"/>
    <w:rsid w:val="00A55C5E"/>
    <w:rsid w:val="00A57A27"/>
    <w:rsid w:val="00A60726"/>
    <w:rsid w:val="00A608BC"/>
    <w:rsid w:val="00A61048"/>
    <w:rsid w:val="00A6352C"/>
    <w:rsid w:val="00A637BC"/>
    <w:rsid w:val="00A63C35"/>
    <w:rsid w:val="00A63CDA"/>
    <w:rsid w:val="00A649E1"/>
    <w:rsid w:val="00A66885"/>
    <w:rsid w:val="00A67739"/>
    <w:rsid w:val="00A717B7"/>
    <w:rsid w:val="00A71A8B"/>
    <w:rsid w:val="00A72C57"/>
    <w:rsid w:val="00A74B65"/>
    <w:rsid w:val="00A8474B"/>
    <w:rsid w:val="00A84B93"/>
    <w:rsid w:val="00A86248"/>
    <w:rsid w:val="00A86CA8"/>
    <w:rsid w:val="00A914DC"/>
    <w:rsid w:val="00A915F7"/>
    <w:rsid w:val="00A917EA"/>
    <w:rsid w:val="00A9418D"/>
    <w:rsid w:val="00A95917"/>
    <w:rsid w:val="00A96A6E"/>
    <w:rsid w:val="00A96D0B"/>
    <w:rsid w:val="00A96E1D"/>
    <w:rsid w:val="00AA2D38"/>
    <w:rsid w:val="00AA3E0C"/>
    <w:rsid w:val="00AA4761"/>
    <w:rsid w:val="00AA4C7C"/>
    <w:rsid w:val="00AA5EB5"/>
    <w:rsid w:val="00AA6646"/>
    <w:rsid w:val="00AA7917"/>
    <w:rsid w:val="00AB1039"/>
    <w:rsid w:val="00AB28FA"/>
    <w:rsid w:val="00AB2DF7"/>
    <w:rsid w:val="00AB36A6"/>
    <w:rsid w:val="00AB5534"/>
    <w:rsid w:val="00AB768C"/>
    <w:rsid w:val="00AC1292"/>
    <w:rsid w:val="00AC4C06"/>
    <w:rsid w:val="00AC50BF"/>
    <w:rsid w:val="00AC7DBD"/>
    <w:rsid w:val="00AC7E3F"/>
    <w:rsid w:val="00AD0DF1"/>
    <w:rsid w:val="00AD1B3D"/>
    <w:rsid w:val="00AD23A8"/>
    <w:rsid w:val="00AD4010"/>
    <w:rsid w:val="00AE382B"/>
    <w:rsid w:val="00AE513B"/>
    <w:rsid w:val="00AE5907"/>
    <w:rsid w:val="00AE77A8"/>
    <w:rsid w:val="00AE7E30"/>
    <w:rsid w:val="00AF7CAC"/>
    <w:rsid w:val="00B02FAE"/>
    <w:rsid w:val="00B04A7B"/>
    <w:rsid w:val="00B04E92"/>
    <w:rsid w:val="00B064BC"/>
    <w:rsid w:val="00B102C3"/>
    <w:rsid w:val="00B1261F"/>
    <w:rsid w:val="00B135B0"/>
    <w:rsid w:val="00B17168"/>
    <w:rsid w:val="00B176F8"/>
    <w:rsid w:val="00B20ECA"/>
    <w:rsid w:val="00B22F5F"/>
    <w:rsid w:val="00B24A3C"/>
    <w:rsid w:val="00B24D55"/>
    <w:rsid w:val="00B24E05"/>
    <w:rsid w:val="00B26727"/>
    <w:rsid w:val="00B271AC"/>
    <w:rsid w:val="00B27701"/>
    <w:rsid w:val="00B27AB6"/>
    <w:rsid w:val="00B27B61"/>
    <w:rsid w:val="00B27FA2"/>
    <w:rsid w:val="00B31589"/>
    <w:rsid w:val="00B32330"/>
    <w:rsid w:val="00B33054"/>
    <w:rsid w:val="00B34D33"/>
    <w:rsid w:val="00B351E5"/>
    <w:rsid w:val="00B36166"/>
    <w:rsid w:val="00B376E3"/>
    <w:rsid w:val="00B406DC"/>
    <w:rsid w:val="00B40F6A"/>
    <w:rsid w:val="00B44B81"/>
    <w:rsid w:val="00B45C25"/>
    <w:rsid w:val="00B47EF8"/>
    <w:rsid w:val="00B500B2"/>
    <w:rsid w:val="00B50300"/>
    <w:rsid w:val="00B55E91"/>
    <w:rsid w:val="00B57501"/>
    <w:rsid w:val="00B6137C"/>
    <w:rsid w:val="00B632A5"/>
    <w:rsid w:val="00B64035"/>
    <w:rsid w:val="00B65866"/>
    <w:rsid w:val="00B71AE2"/>
    <w:rsid w:val="00B72427"/>
    <w:rsid w:val="00B7294D"/>
    <w:rsid w:val="00B73324"/>
    <w:rsid w:val="00B7485D"/>
    <w:rsid w:val="00B7694B"/>
    <w:rsid w:val="00B82298"/>
    <w:rsid w:val="00B82B49"/>
    <w:rsid w:val="00B86129"/>
    <w:rsid w:val="00B86E1B"/>
    <w:rsid w:val="00B86F12"/>
    <w:rsid w:val="00B87A98"/>
    <w:rsid w:val="00B91EC5"/>
    <w:rsid w:val="00B9208F"/>
    <w:rsid w:val="00B945F5"/>
    <w:rsid w:val="00B95F47"/>
    <w:rsid w:val="00B97673"/>
    <w:rsid w:val="00B97D67"/>
    <w:rsid w:val="00BA0802"/>
    <w:rsid w:val="00BA1612"/>
    <w:rsid w:val="00BA2850"/>
    <w:rsid w:val="00BA345D"/>
    <w:rsid w:val="00BA39C0"/>
    <w:rsid w:val="00BA49D7"/>
    <w:rsid w:val="00BA65B6"/>
    <w:rsid w:val="00BA6F84"/>
    <w:rsid w:val="00BA7FD1"/>
    <w:rsid w:val="00BB0470"/>
    <w:rsid w:val="00BB0F33"/>
    <w:rsid w:val="00BB1B4A"/>
    <w:rsid w:val="00BB31B5"/>
    <w:rsid w:val="00BB3CDF"/>
    <w:rsid w:val="00BB3E43"/>
    <w:rsid w:val="00BB4BF4"/>
    <w:rsid w:val="00BB4CC3"/>
    <w:rsid w:val="00BB5F81"/>
    <w:rsid w:val="00BC005F"/>
    <w:rsid w:val="00BC1C7B"/>
    <w:rsid w:val="00BC2158"/>
    <w:rsid w:val="00BC2870"/>
    <w:rsid w:val="00BC2F58"/>
    <w:rsid w:val="00BC40F3"/>
    <w:rsid w:val="00BC534B"/>
    <w:rsid w:val="00BC5D0F"/>
    <w:rsid w:val="00BC6CCF"/>
    <w:rsid w:val="00BD1BAD"/>
    <w:rsid w:val="00BD3E79"/>
    <w:rsid w:val="00BD506A"/>
    <w:rsid w:val="00BD7038"/>
    <w:rsid w:val="00BE3C53"/>
    <w:rsid w:val="00BE4181"/>
    <w:rsid w:val="00BE41C0"/>
    <w:rsid w:val="00BE66D8"/>
    <w:rsid w:val="00BF086D"/>
    <w:rsid w:val="00BF2850"/>
    <w:rsid w:val="00BF2D68"/>
    <w:rsid w:val="00BF4DCF"/>
    <w:rsid w:val="00BF6562"/>
    <w:rsid w:val="00BF6726"/>
    <w:rsid w:val="00BF72E6"/>
    <w:rsid w:val="00BF749D"/>
    <w:rsid w:val="00C014F1"/>
    <w:rsid w:val="00C018E1"/>
    <w:rsid w:val="00C02FFE"/>
    <w:rsid w:val="00C040F6"/>
    <w:rsid w:val="00C05129"/>
    <w:rsid w:val="00C05770"/>
    <w:rsid w:val="00C05F64"/>
    <w:rsid w:val="00C06646"/>
    <w:rsid w:val="00C06EBD"/>
    <w:rsid w:val="00C07BBE"/>
    <w:rsid w:val="00C11986"/>
    <w:rsid w:val="00C11D98"/>
    <w:rsid w:val="00C141B6"/>
    <w:rsid w:val="00C14CA9"/>
    <w:rsid w:val="00C17458"/>
    <w:rsid w:val="00C24018"/>
    <w:rsid w:val="00C246F1"/>
    <w:rsid w:val="00C24D13"/>
    <w:rsid w:val="00C24EFF"/>
    <w:rsid w:val="00C25E3D"/>
    <w:rsid w:val="00C30524"/>
    <w:rsid w:val="00C32303"/>
    <w:rsid w:val="00C3343B"/>
    <w:rsid w:val="00C34FFA"/>
    <w:rsid w:val="00C371FF"/>
    <w:rsid w:val="00C4078B"/>
    <w:rsid w:val="00C43C90"/>
    <w:rsid w:val="00C43F30"/>
    <w:rsid w:val="00C45A20"/>
    <w:rsid w:val="00C4789C"/>
    <w:rsid w:val="00C55CCA"/>
    <w:rsid w:val="00C60185"/>
    <w:rsid w:val="00C6049F"/>
    <w:rsid w:val="00C608EB"/>
    <w:rsid w:val="00C60BCB"/>
    <w:rsid w:val="00C614F4"/>
    <w:rsid w:val="00C618AB"/>
    <w:rsid w:val="00C6247D"/>
    <w:rsid w:val="00C62E2E"/>
    <w:rsid w:val="00C6384B"/>
    <w:rsid w:val="00C65308"/>
    <w:rsid w:val="00C665F2"/>
    <w:rsid w:val="00C67408"/>
    <w:rsid w:val="00C70094"/>
    <w:rsid w:val="00C71000"/>
    <w:rsid w:val="00C736B7"/>
    <w:rsid w:val="00C7439B"/>
    <w:rsid w:val="00C74422"/>
    <w:rsid w:val="00C75B2E"/>
    <w:rsid w:val="00C76A13"/>
    <w:rsid w:val="00C77BB4"/>
    <w:rsid w:val="00C80137"/>
    <w:rsid w:val="00C8030B"/>
    <w:rsid w:val="00C81689"/>
    <w:rsid w:val="00C857B1"/>
    <w:rsid w:val="00C87665"/>
    <w:rsid w:val="00C90C7F"/>
    <w:rsid w:val="00C927CA"/>
    <w:rsid w:val="00C94136"/>
    <w:rsid w:val="00C941B9"/>
    <w:rsid w:val="00C964F5"/>
    <w:rsid w:val="00C9692F"/>
    <w:rsid w:val="00C9715C"/>
    <w:rsid w:val="00C97B5A"/>
    <w:rsid w:val="00CA352E"/>
    <w:rsid w:val="00CA3C07"/>
    <w:rsid w:val="00CA7520"/>
    <w:rsid w:val="00CB264D"/>
    <w:rsid w:val="00CB476C"/>
    <w:rsid w:val="00CB50E8"/>
    <w:rsid w:val="00CB5CDD"/>
    <w:rsid w:val="00CB6619"/>
    <w:rsid w:val="00CB6F00"/>
    <w:rsid w:val="00CB7C29"/>
    <w:rsid w:val="00CC0E24"/>
    <w:rsid w:val="00CC17F9"/>
    <w:rsid w:val="00CC5244"/>
    <w:rsid w:val="00CC5760"/>
    <w:rsid w:val="00CC5C6F"/>
    <w:rsid w:val="00CC7867"/>
    <w:rsid w:val="00CD0701"/>
    <w:rsid w:val="00CD2E0B"/>
    <w:rsid w:val="00CD4D1A"/>
    <w:rsid w:val="00CD6E25"/>
    <w:rsid w:val="00CE1B28"/>
    <w:rsid w:val="00CE20C6"/>
    <w:rsid w:val="00CE27FD"/>
    <w:rsid w:val="00CE56B9"/>
    <w:rsid w:val="00CE64E8"/>
    <w:rsid w:val="00CE6E47"/>
    <w:rsid w:val="00CE74C7"/>
    <w:rsid w:val="00CF2A08"/>
    <w:rsid w:val="00CF50C5"/>
    <w:rsid w:val="00CF7F6A"/>
    <w:rsid w:val="00D006AE"/>
    <w:rsid w:val="00D00747"/>
    <w:rsid w:val="00D01655"/>
    <w:rsid w:val="00D0174A"/>
    <w:rsid w:val="00D02D0E"/>
    <w:rsid w:val="00D07DEB"/>
    <w:rsid w:val="00D111EC"/>
    <w:rsid w:val="00D11906"/>
    <w:rsid w:val="00D11DDA"/>
    <w:rsid w:val="00D125AC"/>
    <w:rsid w:val="00D14E4D"/>
    <w:rsid w:val="00D1506D"/>
    <w:rsid w:val="00D20AFA"/>
    <w:rsid w:val="00D22B7F"/>
    <w:rsid w:val="00D22CB4"/>
    <w:rsid w:val="00D24230"/>
    <w:rsid w:val="00D27AE2"/>
    <w:rsid w:val="00D30C8E"/>
    <w:rsid w:val="00D32390"/>
    <w:rsid w:val="00D32777"/>
    <w:rsid w:val="00D3363F"/>
    <w:rsid w:val="00D3456C"/>
    <w:rsid w:val="00D34F7D"/>
    <w:rsid w:val="00D368D6"/>
    <w:rsid w:val="00D37CCD"/>
    <w:rsid w:val="00D37CE2"/>
    <w:rsid w:val="00D4025C"/>
    <w:rsid w:val="00D40682"/>
    <w:rsid w:val="00D41783"/>
    <w:rsid w:val="00D42430"/>
    <w:rsid w:val="00D4369C"/>
    <w:rsid w:val="00D475E8"/>
    <w:rsid w:val="00D50DEF"/>
    <w:rsid w:val="00D51C20"/>
    <w:rsid w:val="00D55623"/>
    <w:rsid w:val="00D563AF"/>
    <w:rsid w:val="00D56A63"/>
    <w:rsid w:val="00D56E95"/>
    <w:rsid w:val="00D57354"/>
    <w:rsid w:val="00D61154"/>
    <w:rsid w:val="00D61994"/>
    <w:rsid w:val="00D61ACF"/>
    <w:rsid w:val="00D63486"/>
    <w:rsid w:val="00D646B8"/>
    <w:rsid w:val="00D6738B"/>
    <w:rsid w:val="00D70817"/>
    <w:rsid w:val="00D70E40"/>
    <w:rsid w:val="00D730DA"/>
    <w:rsid w:val="00D73907"/>
    <w:rsid w:val="00D739A6"/>
    <w:rsid w:val="00D73D2E"/>
    <w:rsid w:val="00D764E4"/>
    <w:rsid w:val="00D77A67"/>
    <w:rsid w:val="00D811C4"/>
    <w:rsid w:val="00D8214E"/>
    <w:rsid w:val="00D839C7"/>
    <w:rsid w:val="00D847AF"/>
    <w:rsid w:val="00D90E26"/>
    <w:rsid w:val="00D91687"/>
    <w:rsid w:val="00D916BE"/>
    <w:rsid w:val="00D92489"/>
    <w:rsid w:val="00D934AB"/>
    <w:rsid w:val="00D9662E"/>
    <w:rsid w:val="00D97A75"/>
    <w:rsid w:val="00DA3C39"/>
    <w:rsid w:val="00DA61B8"/>
    <w:rsid w:val="00DA6866"/>
    <w:rsid w:val="00DA713D"/>
    <w:rsid w:val="00DA7624"/>
    <w:rsid w:val="00DB445B"/>
    <w:rsid w:val="00DB5194"/>
    <w:rsid w:val="00DB6AB4"/>
    <w:rsid w:val="00DC0222"/>
    <w:rsid w:val="00DC0A47"/>
    <w:rsid w:val="00DC1021"/>
    <w:rsid w:val="00DC14BF"/>
    <w:rsid w:val="00DC570E"/>
    <w:rsid w:val="00DC6982"/>
    <w:rsid w:val="00DD1AF9"/>
    <w:rsid w:val="00DD1C0F"/>
    <w:rsid w:val="00DD269F"/>
    <w:rsid w:val="00DD3B9A"/>
    <w:rsid w:val="00DD449F"/>
    <w:rsid w:val="00DD49A2"/>
    <w:rsid w:val="00DD4C47"/>
    <w:rsid w:val="00DD7BCC"/>
    <w:rsid w:val="00DE189F"/>
    <w:rsid w:val="00DE23C9"/>
    <w:rsid w:val="00DE2734"/>
    <w:rsid w:val="00DE2C00"/>
    <w:rsid w:val="00DE2D2D"/>
    <w:rsid w:val="00DE41C7"/>
    <w:rsid w:val="00DF1483"/>
    <w:rsid w:val="00DF1675"/>
    <w:rsid w:val="00DF1B84"/>
    <w:rsid w:val="00DF5F4F"/>
    <w:rsid w:val="00DF643E"/>
    <w:rsid w:val="00DF6D0A"/>
    <w:rsid w:val="00E0070E"/>
    <w:rsid w:val="00E0346F"/>
    <w:rsid w:val="00E05EAA"/>
    <w:rsid w:val="00E133F0"/>
    <w:rsid w:val="00E13E6D"/>
    <w:rsid w:val="00E14B4A"/>
    <w:rsid w:val="00E14B54"/>
    <w:rsid w:val="00E14D67"/>
    <w:rsid w:val="00E15042"/>
    <w:rsid w:val="00E151C9"/>
    <w:rsid w:val="00E1675E"/>
    <w:rsid w:val="00E21795"/>
    <w:rsid w:val="00E218A3"/>
    <w:rsid w:val="00E2279D"/>
    <w:rsid w:val="00E249E0"/>
    <w:rsid w:val="00E25E0F"/>
    <w:rsid w:val="00E26868"/>
    <w:rsid w:val="00E278A3"/>
    <w:rsid w:val="00E27BEC"/>
    <w:rsid w:val="00E32C23"/>
    <w:rsid w:val="00E32F6A"/>
    <w:rsid w:val="00E341AB"/>
    <w:rsid w:val="00E34DCF"/>
    <w:rsid w:val="00E363C5"/>
    <w:rsid w:val="00E3732A"/>
    <w:rsid w:val="00E37B6A"/>
    <w:rsid w:val="00E37BCD"/>
    <w:rsid w:val="00E41856"/>
    <w:rsid w:val="00E4413F"/>
    <w:rsid w:val="00E443E2"/>
    <w:rsid w:val="00E444AF"/>
    <w:rsid w:val="00E4517D"/>
    <w:rsid w:val="00E454B9"/>
    <w:rsid w:val="00E456E5"/>
    <w:rsid w:val="00E461E0"/>
    <w:rsid w:val="00E463A9"/>
    <w:rsid w:val="00E46710"/>
    <w:rsid w:val="00E47648"/>
    <w:rsid w:val="00E52605"/>
    <w:rsid w:val="00E53A8A"/>
    <w:rsid w:val="00E57B1E"/>
    <w:rsid w:val="00E57E6A"/>
    <w:rsid w:val="00E60C3E"/>
    <w:rsid w:val="00E6105B"/>
    <w:rsid w:val="00E610D8"/>
    <w:rsid w:val="00E6119F"/>
    <w:rsid w:val="00E61216"/>
    <w:rsid w:val="00E61359"/>
    <w:rsid w:val="00E62204"/>
    <w:rsid w:val="00E63471"/>
    <w:rsid w:val="00E6544F"/>
    <w:rsid w:val="00E66879"/>
    <w:rsid w:val="00E66972"/>
    <w:rsid w:val="00E701EA"/>
    <w:rsid w:val="00E70208"/>
    <w:rsid w:val="00E704B6"/>
    <w:rsid w:val="00E711C1"/>
    <w:rsid w:val="00E72D22"/>
    <w:rsid w:val="00E7323A"/>
    <w:rsid w:val="00E7375E"/>
    <w:rsid w:val="00E7480B"/>
    <w:rsid w:val="00E81DEA"/>
    <w:rsid w:val="00E84D51"/>
    <w:rsid w:val="00E84FC3"/>
    <w:rsid w:val="00E85671"/>
    <w:rsid w:val="00E8637D"/>
    <w:rsid w:val="00E90606"/>
    <w:rsid w:val="00E93232"/>
    <w:rsid w:val="00E93C48"/>
    <w:rsid w:val="00E94C9F"/>
    <w:rsid w:val="00EA14EF"/>
    <w:rsid w:val="00EA51B6"/>
    <w:rsid w:val="00EA5AFF"/>
    <w:rsid w:val="00EA6ACB"/>
    <w:rsid w:val="00EB0BB5"/>
    <w:rsid w:val="00EB0D54"/>
    <w:rsid w:val="00EB2770"/>
    <w:rsid w:val="00EB3824"/>
    <w:rsid w:val="00EB4556"/>
    <w:rsid w:val="00EB482E"/>
    <w:rsid w:val="00EB50AB"/>
    <w:rsid w:val="00EC0D5B"/>
    <w:rsid w:val="00EC26D7"/>
    <w:rsid w:val="00EC2C20"/>
    <w:rsid w:val="00EC5311"/>
    <w:rsid w:val="00EC55E1"/>
    <w:rsid w:val="00EC66BB"/>
    <w:rsid w:val="00EC6C5B"/>
    <w:rsid w:val="00EC77AA"/>
    <w:rsid w:val="00EC7ADB"/>
    <w:rsid w:val="00ED489D"/>
    <w:rsid w:val="00ED4A6D"/>
    <w:rsid w:val="00ED4AD4"/>
    <w:rsid w:val="00ED5F57"/>
    <w:rsid w:val="00ED6028"/>
    <w:rsid w:val="00ED7093"/>
    <w:rsid w:val="00ED795D"/>
    <w:rsid w:val="00ED7C18"/>
    <w:rsid w:val="00EE06D4"/>
    <w:rsid w:val="00EE18B5"/>
    <w:rsid w:val="00EE28DF"/>
    <w:rsid w:val="00EE38BA"/>
    <w:rsid w:val="00EE4359"/>
    <w:rsid w:val="00EF1696"/>
    <w:rsid w:val="00EF1C3F"/>
    <w:rsid w:val="00EF2973"/>
    <w:rsid w:val="00EF3147"/>
    <w:rsid w:val="00EF3A4E"/>
    <w:rsid w:val="00EF4E2B"/>
    <w:rsid w:val="00EF6004"/>
    <w:rsid w:val="00EF6375"/>
    <w:rsid w:val="00EF6B75"/>
    <w:rsid w:val="00F002F8"/>
    <w:rsid w:val="00F0055C"/>
    <w:rsid w:val="00F06DF2"/>
    <w:rsid w:val="00F070B6"/>
    <w:rsid w:val="00F07302"/>
    <w:rsid w:val="00F10A09"/>
    <w:rsid w:val="00F11635"/>
    <w:rsid w:val="00F13206"/>
    <w:rsid w:val="00F15336"/>
    <w:rsid w:val="00F15445"/>
    <w:rsid w:val="00F229F5"/>
    <w:rsid w:val="00F22DBC"/>
    <w:rsid w:val="00F242B5"/>
    <w:rsid w:val="00F25F9B"/>
    <w:rsid w:val="00F300A0"/>
    <w:rsid w:val="00F316DA"/>
    <w:rsid w:val="00F318BC"/>
    <w:rsid w:val="00F31EA4"/>
    <w:rsid w:val="00F32961"/>
    <w:rsid w:val="00F350BB"/>
    <w:rsid w:val="00F35358"/>
    <w:rsid w:val="00F35C5F"/>
    <w:rsid w:val="00F35DBA"/>
    <w:rsid w:val="00F36258"/>
    <w:rsid w:val="00F411A2"/>
    <w:rsid w:val="00F440E5"/>
    <w:rsid w:val="00F45410"/>
    <w:rsid w:val="00F4643E"/>
    <w:rsid w:val="00F465ED"/>
    <w:rsid w:val="00F479D4"/>
    <w:rsid w:val="00F50122"/>
    <w:rsid w:val="00F50A71"/>
    <w:rsid w:val="00F53C9A"/>
    <w:rsid w:val="00F540C6"/>
    <w:rsid w:val="00F55517"/>
    <w:rsid w:val="00F55F04"/>
    <w:rsid w:val="00F5658F"/>
    <w:rsid w:val="00F6062E"/>
    <w:rsid w:val="00F6065A"/>
    <w:rsid w:val="00F618A7"/>
    <w:rsid w:val="00F61D82"/>
    <w:rsid w:val="00F637BC"/>
    <w:rsid w:val="00F63944"/>
    <w:rsid w:val="00F63B60"/>
    <w:rsid w:val="00F64865"/>
    <w:rsid w:val="00F65853"/>
    <w:rsid w:val="00F6713A"/>
    <w:rsid w:val="00F675D9"/>
    <w:rsid w:val="00F67DCC"/>
    <w:rsid w:val="00F70CDD"/>
    <w:rsid w:val="00F70EF5"/>
    <w:rsid w:val="00F71156"/>
    <w:rsid w:val="00F7318C"/>
    <w:rsid w:val="00F746BD"/>
    <w:rsid w:val="00F74969"/>
    <w:rsid w:val="00F75143"/>
    <w:rsid w:val="00F75963"/>
    <w:rsid w:val="00F803D0"/>
    <w:rsid w:val="00F8053C"/>
    <w:rsid w:val="00F814A6"/>
    <w:rsid w:val="00F8157D"/>
    <w:rsid w:val="00F851BC"/>
    <w:rsid w:val="00F86C70"/>
    <w:rsid w:val="00F87E4A"/>
    <w:rsid w:val="00F904E1"/>
    <w:rsid w:val="00F908FC"/>
    <w:rsid w:val="00F90B6B"/>
    <w:rsid w:val="00F90CCD"/>
    <w:rsid w:val="00F91C47"/>
    <w:rsid w:val="00F9450E"/>
    <w:rsid w:val="00F957A5"/>
    <w:rsid w:val="00F95A94"/>
    <w:rsid w:val="00FA0167"/>
    <w:rsid w:val="00FA01E2"/>
    <w:rsid w:val="00FA1808"/>
    <w:rsid w:val="00FA2D7B"/>
    <w:rsid w:val="00FA52AF"/>
    <w:rsid w:val="00FA74BB"/>
    <w:rsid w:val="00FB3A31"/>
    <w:rsid w:val="00FB4F76"/>
    <w:rsid w:val="00FC0E7F"/>
    <w:rsid w:val="00FC348C"/>
    <w:rsid w:val="00FC3574"/>
    <w:rsid w:val="00FC4757"/>
    <w:rsid w:val="00FC49AE"/>
    <w:rsid w:val="00FC4CB1"/>
    <w:rsid w:val="00FC50DD"/>
    <w:rsid w:val="00FC64D8"/>
    <w:rsid w:val="00FD0987"/>
    <w:rsid w:val="00FD1475"/>
    <w:rsid w:val="00FD1BA2"/>
    <w:rsid w:val="00FD46E3"/>
    <w:rsid w:val="00FD557F"/>
    <w:rsid w:val="00FD6971"/>
    <w:rsid w:val="00FE07D0"/>
    <w:rsid w:val="00FE0D99"/>
    <w:rsid w:val="00FE248B"/>
    <w:rsid w:val="00FE373F"/>
    <w:rsid w:val="00FE40DE"/>
    <w:rsid w:val="00FE5B1F"/>
    <w:rsid w:val="00FE5EAE"/>
    <w:rsid w:val="00FE6763"/>
    <w:rsid w:val="00FE785E"/>
    <w:rsid w:val="00FF266B"/>
    <w:rsid w:val="00FF3818"/>
    <w:rsid w:val="00FF432D"/>
    <w:rsid w:val="00FF4DB5"/>
    <w:rsid w:val="00FF4EDE"/>
    <w:rsid w:val="00FF50FE"/>
    <w:rsid w:val="00FF543E"/>
    <w:rsid w:val="00FF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E77A8"/>
    <w:rPr>
      <w:sz w:val="24"/>
      <w:szCs w:val="24"/>
    </w:rPr>
  </w:style>
  <w:style w:type="paragraph" w:styleId="Nadpis1">
    <w:name w:val="heading 1"/>
    <w:basedOn w:val="Normln"/>
    <w:next w:val="Body"/>
    <w:qFormat/>
    <w:rsid w:val="002106D5"/>
    <w:pPr>
      <w:keepNext/>
      <w:numPr>
        <w:numId w:val="6"/>
      </w:numPr>
      <w:spacing w:before="240" w:after="80"/>
      <w:outlineLvl w:val="0"/>
    </w:pPr>
    <w:rPr>
      <w:rFonts w:cs="Arial"/>
      <w:b/>
      <w:bCs/>
      <w:kern w:val="32"/>
      <w:szCs w:val="32"/>
    </w:rPr>
  </w:style>
  <w:style w:type="paragraph" w:styleId="Nadpis2">
    <w:name w:val="heading 2"/>
    <w:basedOn w:val="Normln"/>
    <w:next w:val="Body"/>
    <w:qFormat/>
    <w:rsid w:val="002106D5"/>
    <w:pPr>
      <w:keepNext/>
      <w:numPr>
        <w:ilvl w:val="1"/>
        <w:numId w:val="6"/>
      </w:numPr>
      <w:spacing w:before="160" w:after="80"/>
      <w:outlineLvl w:val="1"/>
    </w:pPr>
    <w:rPr>
      <w:rFonts w:cs="Arial"/>
      <w:b/>
      <w:bCs/>
      <w:iCs/>
      <w:sz w:val="22"/>
      <w:szCs w:val="28"/>
    </w:rPr>
  </w:style>
  <w:style w:type="paragraph" w:styleId="Nadpis3">
    <w:name w:val="heading 3"/>
    <w:basedOn w:val="Normln"/>
    <w:next w:val="Body"/>
    <w:qFormat/>
    <w:rsid w:val="002106D5"/>
    <w:pPr>
      <w:keepNext/>
      <w:numPr>
        <w:ilvl w:val="2"/>
        <w:numId w:val="6"/>
      </w:numPr>
      <w:spacing w:before="160" w:after="80"/>
      <w:ind w:left="562" w:hanging="562"/>
      <w:outlineLvl w:val="2"/>
    </w:pPr>
    <w:rPr>
      <w:rFonts w:cs="Arial"/>
      <w:b/>
      <w:bCs/>
      <w:sz w:val="20"/>
      <w:szCs w:val="26"/>
    </w:rPr>
  </w:style>
  <w:style w:type="paragraph" w:styleId="Nadpis4">
    <w:name w:val="heading 4"/>
    <w:basedOn w:val="Normln"/>
    <w:next w:val="Normln"/>
    <w:qFormat/>
    <w:rsid w:val="007276AB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7276AB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7276AB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7276AB"/>
    <w:pPr>
      <w:numPr>
        <w:ilvl w:val="6"/>
        <w:numId w:val="6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7276AB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7276AB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ody">
    <w:name w:val="Body"/>
    <w:basedOn w:val="Normln"/>
    <w:next w:val="BodyTextIndented"/>
    <w:link w:val="BodyChar"/>
    <w:rsid w:val="001F4B42"/>
    <w:pPr>
      <w:spacing w:before="40"/>
      <w:jc w:val="both"/>
    </w:pPr>
    <w:rPr>
      <w:sz w:val="21"/>
    </w:rPr>
  </w:style>
  <w:style w:type="paragraph" w:customStyle="1" w:styleId="StyleBodyTextIndentedFirstline016">
    <w:name w:val="Style Body Text Indented + First line:  0.16&quot;"/>
    <w:basedOn w:val="BodyTextIndented"/>
    <w:rsid w:val="001F4B42"/>
    <w:rPr>
      <w:szCs w:val="20"/>
    </w:rPr>
  </w:style>
  <w:style w:type="paragraph" w:customStyle="1" w:styleId="Authors">
    <w:name w:val="Authors"/>
    <w:basedOn w:val="Normln"/>
    <w:rsid w:val="00744E0D"/>
    <w:pPr>
      <w:spacing w:after="90"/>
      <w:jc w:val="center"/>
    </w:pPr>
  </w:style>
  <w:style w:type="paragraph" w:customStyle="1" w:styleId="Affliation">
    <w:name w:val="Affliation"/>
    <w:basedOn w:val="Normln"/>
    <w:link w:val="AffliationChar"/>
    <w:rsid w:val="00744E0D"/>
    <w:pPr>
      <w:jc w:val="center"/>
    </w:pPr>
    <w:rPr>
      <w:sz w:val="20"/>
    </w:rPr>
  </w:style>
  <w:style w:type="paragraph" w:customStyle="1" w:styleId="AffliationEmail">
    <w:name w:val="Affliation Email"/>
    <w:basedOn w:val="Affliation"/>
    <w:link w:val="AffliationEmailChar"/>
    <w:rsid w:val="00744E0D"/>
    <w:rPr>
      <w:rFonts w:ascii="Courier New" w:hAnsi="Courier New"/>
    </w:rPr>
  </w:style>
  <w:style w:type="character" w:customStyle="1" w:styleId="AffliationChar">
    <w:name w:val="Affliation Char"/>
    <w:link w:val="Affliation"/>
    <w:rsid w:val="00744E0D"/>
    <w:rPr>
      <w:szCs w:val="24"/>
      <w:lang w:val="en-US" w:eastAsia="en-US" w:bidi="ar-SA"/>
    </w:rPr>
  </w:style>
  <w:style w:type="character" w:customStyle="1" w:styleId="AffliationEmailChar">
    <w:name w:val="Affliation Email Char"/>
    <w:link w:val="AffliationEmail"/>
    <w:rsid w:val="00744E0D"/>
    <w:rPr>
      <w:rFonts w:ascii="Courier New" w:hAnsi="Courier New"/>
      <w:szCs w:val="24"/>
      <w:lang w:val="en-US" w:eastAsia="en-US" w:bidi="ar-SA"/>
    </w:rPr>
  </w:style>
  <w:style w:type="paragraph" w:customStyle="1" w:styleId="AbstractHeading">
    <w:name w:val="Abstract Heading"/>
    <w:basedOn w:val="Normln"/>
    <w:rsid w:val="00DE23C9"/>
    <w:rPr>
      <w:b/>
    </w:rPr>
  </w:style>
  <w:style w:type="paragraph" w:customStyle="1" w:styleId="CODE">
    <w:name w:val="CODE"/>
    <w:basedOn w:val="Body"/>
    <w:link w:val="CODEChar"/>
    <w:rsid w:val="00FD557F"/>
    <w:rPr>
      <w:rFonts w:ascii="Courier New" w:hAnsi="Courier New"/>
      <w:sz w:val="19"/>
    </w:rPr>
  </w:style>
  <w:style w:type="character" w:customStyle="1" w:styleId="BodyChar">
    <w:name w:val="Body Char"/>
    <w:link w:val="Body"/>
    <w:rsid w:val="001F4B42"/>
    <w:rPr>
      <w:sz w:val="21"/>
      <w:szCs w:val="24"/>
    </w:rPr>
  </w:style>
  <w:style w:type="character" w:customStyle="1" w:styleId="CODEChar">
    <w:name w:val="CODE Char"/>
    <w:link w:val="CODE"/>
    <w:rsid w:val="00FD557F"/>
    <w:rPr>
      <w:rFonts w:ascii="Courier New" w:hAnsi="Courier New"/>
      <w:sz w:val="19"/>
      <w:szCs w:val="24"/>
    </w:rPr>
  </w:style>
  <w:style w:type="paragraph" w:customStyle="1" w:styleId="Keywordsheading">
    <w:name w:val="Keywords heading"/>
    <w:basedOn w:val="Body"/>
    <w:link w:val="KeywordsheadingChar"/>
    <w:rsid w:val="00AE77A8"/>
    <w:pPr>
      <w:spacing w:before="83"/>
    </w:pPr>
    <w:rPr>
      <w:i/>
    </w:rPr>
  </w:style>
  <w:style w:type="character" w:customStyle="1" w:styleId="KeywordsheadingChar">
    <w:name w:val="Keywords heading Char"/>
    <w:link w:val="Keywordsheading"/>
    <w:rsid w:val="00AE77A8"/>
    <w:rPr>
      <w:i/>
      <w:sz w:val="21"/>
      <w:szCs w:val="24"/>
    </w:rPr>
  </w:style>
  <w:style w:type="paragraph" w:customStyle="1" w:styleId="BodyTextIndented">
    <w:name w:val="Body Text Indented"/>
    <w:basedOn w:val="Body"/>
    <w:link w:val="BodyTextIndentedChar"/>
    <w:rsid w:val="00590538"/>
    <w:pPr>
      <w:spacing w:before="0"/>
      <w:ind w:firstLine="230"/>
    </w:pPr>
  </w:style>
  <w:style w:type="character" w:customStyle="1" w:styleId="BodyTextIndentedChar">
    <w:name w:val="Body Text Indented Char"/>
    <w:basedOn w:val="BodyChar"/>
    <w:link w:val="BodyTextIndented"/>
    <w:rsid w:val="00590538"/>
    <w:rPr>
      <w:sz w:val="21"/>
      <w:szCs w:val="24"/>
    </w:rPr>
  </w:style>
  <w:style w:type="paragraph" w:customStyle="1" w:styleId="Textboxinfo">
    <w:name w:val="Textbox info"/>
    <w:basedOn w:val="Normln"/>
    <w:link w:val="TextboxinfoChar"/>
    <w:rsid w:val="005A3673"/>
    <w:pPr>
      <w:spacing w:after="40"/>
    </w:pPr>
    <w:rPr>
      <w:sz w:val="14"/>
    </w:rPr>
  </w:style>
  <w:style w:type="paragraph" w:customStyle="1" w:styleId="TextboxinfoURL">
    <w:name w:val="Textbox info URL"/>
    <w:basedOn w:val="Textboxinfo"/>
    <w:link w:val="TextboxinfoURLChar"/>
    <w:rsid w:val="005A3673"/>
    <w:rPr>
      <w:rFonts w:ascii="Courier New" w:hAnsi="Courier New"/>
    </w:rPr>
  </w:style>
  <w:style w:type="character" w:customStyle="1" w:styleId="TextboxinfoChar">
    <w:name w:val="Textbox info Char"/>
    <w:link w:val="Textboxinfo"/>
    <w:rsid w:val="005A3673"/>
    <w:rPr>
      <w:sz w:val="14"/>
      <w:szCs w:val="24"/>
      <w:lang w:val="en-US" w:eastAsia="en-US" w:bidi="ar-SA"/>
    </w:rPr>
  </w:style>
  <w:style w:type="character" w:customStyle="1" w:styleId="TextboxinfoURLChar">
    <w:name w:val="Textbox info URL Char"/>
    <w:link w:val="TextboxinfoURL"/>
    <w:rsid w:val="005A3673"/>
    <w:rPr>
      <w:rFonts w:ascii="Courier New" w:hAnsi="Courier New"/>
      <w:sz w:val="14"/>
      <w:szCs w:val="24"/>
      <w:lang w:val="en-US" w:eastAsia="en-US" w:bidi="ar-SA"/>
    </w:rPr>
  </w:style>
  <w:style w:type="paragraph" w:customStyle="1" w:styleId="BulletItem">
    <w:name w:val="Bullet Item"/>
    <w:basedOn w:val="Body"/>
    <w:autoRedefine/>
    <w:rsid w:val="001F4B42"/>
    <w:pPr>
      <w:numPr>
        <w:numId w:val="10"/>
      </w:numPr>
    </w:pPr>
  </w:style>
  <w:style w:type="paragraph" w:customStyle="1" w:styleId="Numbering">
    <w:name w:val="Numbering"/>
    <w:basedOn w:val="Body"/>
    <w:rsid w:val="001108BB"/>
    <w:pPr>
      <w:numPr>
        <w:numId w:val="11"/>
      </w:numPr>
    </w:pPr>
  </w:style>
  <w:style w:type="paragraph" w:styleId="Titulek">
    <w:name w:val="caption"/>
    <w:basedOn w:val="Normln"/>
    <w:next w:val="Normln"/>
    <w:link w:val="TitulekChar"/>
    <w:qFormat/>
    <w:rsid w:val="00CE74C7"/>
    <w:pPr>
      <w:spacing w:before="120" w:after="80"/>
    </w:pPr>
    <w:rPr>
      <w:b/>
      <w:bCs/>
      <w:sz w:val="20"/>
      <w:szCs w:val="20"/>
    </w:rPr>
  </w:style>
  <w:style w:type="paragraph" w:customStyle="1" w:styleId="FigureCaption">
    <w:name w:val="Figure Caption"/>
    <w:link w:val="FigureCaptionChar"/>
    <w:rsid w:val="00F35358"/>
    <w:rPr>
      <w:bCs/>
    </w:rPr>
  </w:style>
  <w:style w:type="character" w:customStyle="1" w:styleId="FigureCaptionChar">
    <w:name w:val="Figure Caption Char"/>
    <w:link w:val="FigureCaption"/>
    <w:rsid w:val="00F35358"/>
    <w:rPr>
      <w:bCs/>
      <w:lang w:val="en-US" w:eastAsia="en-US" w:bidi="ar-SA"/>
    </w:rPr>
  </w:style>
  <w:style w:type="paragraph" w:styleId="Textpoznpodarou">
    <w:name w:val="footnote text"/>
    <w:basedOn w:val="Normln"/>
    <w:link w:val="TextpoznpodarouChar"/>
    <w:semiHidden/>
    <w:rsid w:val="00CD4D1A"/>
    <w:rPr>
      <w:sz w:val="20"/>
      <w:szCs w:val="20"/>
    </w:rPr>
  </w:style>
  <w:style w:type="character" w:styleId="Znakapoznpodarou">
    <w:name w:val="footnote reference"/>
    <w:semiHidden/>
    <w:rsid w:val="00CD4D1A"/>
    <w:rPr>
      <w:vertAlign w:val="superscript"/>
    </w:rPr>
  </w:style>
  <w:style w:type="paragraph" w:customStyle="1" w:styleId="Footnote">
    <w:name w:val="Footnote"/>
    <w:basedOn w:val="Textpoznpodarou"/>
    <w:link w:val="FootnoteChar"/>
    <w:rsid w:val="00CD4D1A"/>
    <w:rPr>
      <w:sz w:val="16"/>
    </w:rPr>
  </w:style>
  <w:style w:type="character" w:customStyle="1" w:styleId="TextpoznpodarouChar">
    <w:name w:val="Text pozn. pod čarou Char"/>
    <w:link w:val="Textpoznpodarou"/>
    <w:rsid w:val="00CD4D1A"/>
    <w:rPr>
      <w:lang w:val="en-US" w:eastAsia="en-US" w:bidi="ar-SA"/>
    </w:rPr>
  </w:style>
  <w:style w:type="character" w:customStyle="1" w:styleId="FootnoteChar">
    <w:name w:val="Footnote Char"/>
    <w:link w:val="Footnote"/>
    <w:rsid w:val="00CD4D1A"/>
    <w:rPr>
      <w:sz w:val="16"/>
      <w:lang w:val="en-US" w:eastAsia="en-US" w:bidi="ar-SA"/>
    </w:rPr>
  </w:style>
  <w:style w:type="paragraph" w:customStyle="1" w:styleId="AcknowledgementsHeading">
    <w:name w:val="Acknowledgements Heading"/>
    <w:basedOn w:val="Normln"/>
    <w:next w:val="Body"/>
    <w:rsid w:val="009814C1"/>
    <w:pPr>
      <w:spacing w:before="240"/>
    </w:pPr>
    <w:rPr>
      <w:b/>
    </w:rPr>
  </w:style>
  <w:style w:type="paragraph" w:customStyle="1" w:styleId="Reference">
    <w:name w:val="Reference"/>
    <w:basedOn w:val="Normln"/>
    <w:rsid w:val="002106D5"/>
    <w:pPr>
      <w:spacing w:before="60"/>
      <w:ind w:left="173" w:hanging="173"/>
      <w:jc w:val="both"/>
    </w:pPr>
    <w:rPr>
      <w:sz w:val="19"/>
    </w:rPr>
  </w:style>
  <w:style w:type="paragraph" w:customStyle="1" w:styleId="ReferenceHeading">
    <w:name w:val="Reference Heading"/>
    <w:basedOn w:val="Normln"/>
    <w:rsid w:val="00F070B6"/>
    <w:pPr>
      <w:keepNext/>
      <w:spacing w:before="240" w:after="80"/>
    </w:pPr>
    <w:rPr>
      <w:b/>
    </w:rPr>
  </w:style>
  <w:style w:type="paragraph" w:styleId="Rozvrendokumentu">
    <w:name w:val="Document Map"/>
    <w:basedOn w:val="Normln"/>
    <w:semiHidden/>
    <w:rsid w:val="00A05AC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1">
    <w:name w:val="CODE1"/>
    <w:basedOn w:val="Normln"/>
    <w:rsid w:val="00FD557F"/>
    <w:pPr>
      <w:ind w:left="113"/>
    </w:pPr>
    <w:rPr>
      <w:rFonts w:ascii="Courier New" w:hAnsi="Courier New" w:cs="Courier New"/>
      <w:noProof/>
      <w:sz w:val="18"/>
    </w:rPr>
  </w:style>
  <w:style w:type="paragraph" w:customStyle="1" w:styleId="CODEF">
    <w:name w:val="CODEF"/>
    <w:basedOn w:val="CODE1"/>
    <w:next w:val="CODE1"/>
    <w:rsid w:val="00FD557F"/>
    <w:pPr>
      <w:spacing w:before="140"/>
    </w:pPr>
    <w:rPr>
      <w:szCs w:val="18"/>
    </w:rPr>
  </w:style>
  <w:style w:type="paragraph" w:customStyle="1" w:styleId="Figure">
    <w:name w:val="Figure"/>
    <w:basedOn w:val="Normln"/>
    <w:rsid w:val="00605A8B"/>
    <w:pPr>
      <w:keepNext/>
      <w:spacing w:before="120"/>
      <w:jc w:val="center"/>
    </w:pPr>
    <w:rPr>
      <w:sz w:val="19"/>
      <w:szCs w:val="20"/>
    </w:rPr>
  </w:style>
  <w:style w:type="character" w:customStyle="1" w:styleId="caption-text">
    <w:name w:val="caption-text"/>
    <w:rsid w:val="000533FE"/>
    <w:rPr>
      <w:rFonts w:ascii="Times New Roman" w:hAnsi="Times New Roman"/>
      <w:b/>
      <w:lang w:val="en-US"/>
    </w:rPr>
  </w:style>
  <w:style w:type="character" w:customStyle="1" w:styleId="TitulekChar">
    <w:name w:val="Titulek Char"/>
    <w:link w:val="Titulek"/>
    <w:rsid w:val="00CE74C7"/>
    <w:rPr>
      <w:b/>
      <w:bCs/>
    </w:rPr>
  </w:style>
  <w:style w:type="paragraph" w:styleId="Zkladntext">
    <w:name w:val="Body Text"/>
    <w:basedOn w:val="Normln"/>
    <w:link w:val="ZkladntextChar"/>
    <w:rsid w:val="00590538"/>
    <w:pPr>
      <w:spacing w:after="120"/>
    </w:pPr>
    <w:rPr>
      <w:sz w:val="21"/>
    </w:rPr>
  </w:style>
  <w:style w:type="character" w:customStyle="1" w:styleId="ZkladntextChar">
    <w:name w:val="Základní text Char"/>
    <w:link w:val="Zkladntext"/>
    <w:rsid w:val="00590538"/>
    <w:rPr>
      <w:sz w:val="21"/>
      <w:szCs w:val="24"/>
    </w:rPr>
  </w:style>
  <w:style w:type="paragraph" w:styleId="Nzev">
    <w:name w:val="Title"/>
    <w:basedOn w:val="Normln"/>
    <w:next w:val="Normln"/>
    <w:link w:val="NzevChar"/>
    <w:qFormat/>
    <w:rsid w:val="00CB6F00"/>
    <w:pPr>
      <w:spacing w:after="440"/>
      <w:jc w:val="center"/>
      <w:outlineLvl w:val="0"/>
    </w:pPr>
    <w:rPr>
      <w:b/>
      <w:bCs/>
      <w:sz w:val="34"/>
      <w:szCs w:val="32"/>
    </w:rPr>
  </w:style>
  <w:style w:type="character" w:customStyle="1" w:styleId="NzevChar">
    <w:name w:val="Název Char"/>
    <w:link w:val="Nzev"/>
    <w:rsid w:val="00CB6F00"/>
    <w:rPr>
      <w:rFonts w:eastAsia="Times New Roman" w:cs="Times New Roman"/>
      <w:b/>
      <w:bCs/>
      <w:sz w:val="34"/>
      <w:szCs w:val="32"/>
      <w:lang w:val="en-US" w:eastAsia="en-US"/>
    </w:rPr>
  </w:style>
  <w:style w:type="paragraph" w:styleId="Bibliografie">
    <w:name w:val="Bibliography"/>
    <w:basedOn w:val="Normln"/>
    <w:next w:val="Normln"/>
    <w:uiPriority w:val="37"/>
    <w:semiHidden/>
    <w:unhideWhenUsed/>
    <w:rsid w:val="00563EBF"/>
  </w:style>
  <w:style w:type="paragraph" w:customStyle="1" w:styleId="Text">
    <w:name w:val="Text"/>
    <w:basedOn w:val="Normln"/>
    <w:rsid w:val="00563EBF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Mkatabulky">
    <w:name w:val="Table Grid"/>
    <w:basedOn w:val="Normlntabulka"/>
    <w:uiPriority w:val="59"/>
    <w:rsid w:val="00563EBF"/>
    <w:rPr>
      <w:rFonts w:asciiTheme="minorHAnsi" w:eastAsiaTheme="minorEastAsia" w:hAnsiTheme="minorHAnsi" w:cstheme="minorBidi"/>
      <w:sz w:val="22"/>
      <w:szCs w:val="22"/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rsid w:val="00BE41C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E41C0"/>
    <w:rPr>
      <w:rFonts w:ascii="Tahoma" w:hAnsi="Tahoma" w:cs="Tahoma"/>
      <w:sz w:val="16"/>
      <w:szCs w:val="16"/>
    </w:rPr>
  </w:style>
  <w:style w:type="paragraph" w:customStyle="1" w:styleId="StyleKeywordsheadingBold">
    <w:name w:val="Style Keywords heading + Bold"/>
    <w:basedOn w:val="Keywordsheading"/>
    <w:rsid w:val="00AE77A8"/>
    <w:rPr>
      <w:bCs/>
      <w:iCs/>
    </w:rPr>
  </w:style>
  <w:style w:type="character" w:styleId="Zstupntext">
    <w:name w:val="Placeholder Text"/>
    <w:basedOn w:val="Standardnpsmoodstavce"/>
    <w:uiPriority w:val="99"/>
    <w:semiHidden/>
    <w:rsid w:val="00655CEE"/>
    <w:rPr>
      <w:color w:val="808080"/>
    </w:rPr>
  </w:style>
  <w:style w:type="paragraph" w:customStyle="1" w:styleId="EndNoteBibliographyTitle">
    <w:name w:val="EndNote Bibliography Title"/>
    <w:basedOn w:val="Normln"/>
    <w:link w:val="EndNoteBibliographyTitleChar"/>
    <w:rsid w:val="00911FAB"/>
    <w:pPr>
      <w:jc w:val="center"/>
    </w:pPr>
    <w:rPr>
      <w:noProof/>
      <w:sz w:val="20"/>
    </w:rPr>
  </w:style>
  <w:style w:type="character" w:customStyle="1" w:styleId="EndNoteBibliographyTitleChar">
    <w:name w:val="EndNote Bibliography Title Char"/>
    <w:basedOn w:val="BodyTextIndentedChar"/>
    <w:link w:val="EndNoteBibliographyTitle"/>
    <w:rsid w:val="00911FAB"/>
    <w:rPr>
      <w:noProof/>
      <w:sz w:val="21"/>
      <w:szCs w:val="24"/>
    </w:rPr>
  </w:style>
  <w:style w:type="paragraph" w:customStyle="1" w:styleId="EndNoteBibliography">
    <w:name w:val="EndNote Bibliography"/>
    <w:basedOn w:val="Normln"/>
    <w:link w:val="EndNoteBibliographyChar"/>
    <w:rsid w:val="00911FAB"/>
    <w:pPr>
      <w:jc w:val="both"/>
    </w:pPr>
    <w:rPr>
      <w:noProof/>
      <w:sz w:val="20"/>
    </w:rPr>
  </w:style>
  <w:style w:type="character" w:customStyle="1" w:styleId="EndNoteBibliographyChar">
    <w:name w:val="EndNote Bibliography Char"/>
    <w:basedOn w:val="BodyTextIndentedChar"/>
    <w:link w:val="EndNoteBibliography"/>
    <w:rsid w:val="00911FAB"/>
    <w:rPr>
      <w:noProof/>
      <w:sz w:val="21"/>
      <w:szCs w:val="24"/>
    </w:rPr>
  </w:style>
  <w:style w:type="paragraph" w:styleId="Revize">
    <w:name w:val="Revision"/>
    <w:hidden/>
    <w:uiPriority w:val="99"/>
    <w:semiHidden/>
    <w:rsid w:val="00B34D33"/>
    <w:rPr>
      <w:sz w:val="24"/>
      <w:szCs w:val="24"/>
    </w:rPr>
  </w:style>
  <w:style w:type="character" w:styleId="Odkaznakoment">
    <w:name w:val="annotation reference"/>
    <w:basedOn w:val="Standardnpsmoodstavce"/>
    <w:semiHidden/>
    <w:unhideWhenUsed/>
    <w:rsid w:val="00CF50C5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CF50C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CF50C5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CF50C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CF50C5"/>
    <w:rPr>
      <w:b/>
      <w:bCs/>
    </w:rPr>
  </w:style>
  <w:style w:type="paragraph" w:styleId="Podtitul">
    <w:name w:val="Subtitle"/>
    <w:basedOn w:val="Normln"/>
    <w:next w:val="Normln"/>
    <w:link w:val="PodtitulChar"/>
    <w:qFormat/>
    <w:rsid w:val="00113B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Standardnpsmoodstavce"/>
    <w:link w:val="Podtitul"/>
    <w:rsid w:val="00113BB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89D3A-F4C8-4478-AE21-2A672465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5372</Words>
  <Characters>33793</Characters>
  <Application>Microsoft Office Word</Application>
  <DocSecurity>0</DocSecurity>
  <Lines>704</Lines>
  <Paragraphs>407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>Marek Mateják</Manager>
  <Company>Charles University</Company>
  <LinksUpToDate>false</LinksUpToDate>
  <CharactersWithSpaces>38758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Broman</dc:creator>
  <cp:lastModifiedBy>filip</cp:lastModifiedBy>
  <cp:revision>5</cp:revision>
  <cp:lastPrinted>2015-02-28T10:10:00Z</cp:lastPrinted>
  <dcterms:created xsi:type="dcterms:W3CDTF">2015-05-20T15:07:00Z</dcterms:created>
  <dcterms:modified xsi:type="dcterms:W3CDTF">2015-05-20T16:39:00Z</dcterms:modified>
</cp:coreProperties>
</file>